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0E915" w14:textId="77777777" w:rsidR="009D232C" w:rsidRDefault="00000000">
      <w:pPr>
        <w:pStyle w:val="Heading1"/>
      </w:pPr>
      <w:r>
        <w:t>[[2, Key components of the invention]]</w:t>
      </w:r>
    </w:p>
    <w:p w14:paraId="162AB7E1" w14:textId="6D760C17" w:rsidR="009D232C" w:rsidRDefault="00000000">
      <w:r>
        <w:t xml:space="preserve">Aspects of the present disclosure </w:t>
      </w:r>
      <w:commentRangeStart w:id="0"/>
      <w:del w:id="1" w:author="Bindseil, James" w:date="2024-09-18T17:08:00Z">
        <w:r w:rsidDel="001E6B91">
          <w:delText>may</w:delText>
        </w:r>
      </w:del>
      <w:commentRangeEnd w:id="0"/>
      <w:r w:rsidR="00417BAA">
        <w:rPr>
          <w:rStyle w:val="CommentReference"/>
        </w:rPr>
        <w:commentReference w:id="0"/>
      </w:r>
      <w:del w:id="2" w:author="Bindseil, James" w:date="2024-09-18T17:08:00Z">
        <w:r w:rsidDel="001E6B91">
          <w:delText xml:space="preserve"> </w:delText>
        </w:r>
      </w:del>
      <w:r>
        <w:t xml:space="preserve">include a spectroscopy device that is amenable to miniaturization, </w:t>
      </w:r>
      <w:commentRangeStart w:id="3"/>
      <w:del w:id="4" w:author="Bindseil, James" w:date="2024-09-18T17:08:00Z">
        <w:r w:rsidDel="001E6B91">
          <w:delText xml:space="preserve">featuring </w:delText>
        </w:r>
      </w:del>
      <w:ins w:id="5" w:author="Bindseil, James" w:date="2024-09-18T17:08:00Z">
        <w:r w:rsidR="001E6B91">
          <w:t xml:space="preserve">including </w:t>
        </w:r>
      </w:ins>
      <w:r>
        <w:t xml:space="preserve">several </w:t>
      </w:r>
      <w:commentRangeStart w:id="6"/>
      <w:del w:id="7" w:author="Bindseil, James" w:date="2024-09-18T17:08:00Z">
        <w:r w:rsidDel="001E6B91">
          <w:delText>key</w:delText>
        </w:r>
      </w:del>
      <w:commentRangeEnd w:id="6"/>
      <w:r w:rsidR="00417BAA">
        <w:rPr>
          <w:rStyle w:val="CommentReference"/>
        </w:rPr>
        <w:commentReference w:id="6"/>
      </w:r>
      <w:del w:id="8" w:author="Bindseil, James" w:date="2024-09-18T17:08:00Z">
        <w:r w:rsidDel="001E6B91">
          <w:delText xml:space="preserve"> </w:delText>
        </w:r>
      </w:del>
      <w:r>
        <w:t xml:space="preserve">components. </w:t>
      </w:r>
      <w:bookmarkStart w:id="9" w:name="_Hlk177571807"/>
      <w:ins w:id="10" w:author="Bindseil, James" w:date="2024-09-18T17:09:00Z">
        <w:r w:rsidR="001E6B91">
          <w:t xml:space="preserve">For example, the </w:t>
        </w:r>
        <w:r w:rsidR="001E6B91" w:rsidRPr="001E6B91">
          <w:t xml:space="preserve">spectroscopy device </w:t>
        </w:r>
        <w:r w:rsidR="001E6B91">
          <w:t>includes</w:t>
        </w:r>
      </w:ins>
      <w:commentRangeEnd w:id="3"/>
      <w:ins w:id="11" w:author="Bindseil, James" w:date="2024-09-18T17:38:00Z">
        <w:r w:rsidR="00417BAA">
          <w:rPr>
            <w:rStyle w:val="CommentReference"/>
          </w:rPr>
          <w:commentReference w:id="3"/>
        </w:r>
      </w:ins>
      <w:ins w:id="12" w:author="Bindseil, James" w:date="2024-09-18T17:09:00Z">
        <w:r w:rsidR="001E6B91">
          <w:t xml:space="preserve"> a</w:t>
        </w:r>
      </w:ins>
      <w:bookmarkEnd w:id="9"/>
      <w:del w:id="13" w:author="Bindseil, James" w:date="2024-09-18T17:09:00Z">
        <w:r w:rsidDel="001E6B91">
          <w:delText>A</w:delText>
        </w:r>
      </w:del>
      <w:r>
        <w:t xml:space="preserve"> light source </w:t>
      </w:r>
      <w:ins w:id="14" w:author="Bindseil, James" w:date="2024-09-18T17:10:00Z">
        <w:r w:rsidR="001E6B91">
          <w:t xml:space="preserve">that </w:t>
        </w:r>
      </w:ins>
      <w:r>
        <w:t xml:space="preserve">may be either broad-spectrum or </w:t>
      </w:r>
      <w:ins w:id="15" w:author="Bindseil, James" w:date="2024-09-18T17:10:00Z">
        <w:r w:rsidR="001E6B91">
          <w:t xml:space="preserve">that </w:t>
        </w:r>
      </w:ins>
      <w:r>
        <w:t xml:space="preserve">may comprise multiple light sources, each operating at a specific wavelength. </w:t>
      </w:r>
      <w:ins w:id="16" w:author="Bindseil, James" w:date="2024-09-18T17:09:00Z">
        <w:r w:rsidR="001E6B91">
          <w:t>Additionally, f</w:t>
        </w:r>
        <w:r w:rsidR="001E6B91" w:rsidRPr="001E6B91">
          <w:t xml:space="preserve">or example, the spectroscopy device includes </w:t>
        </w:r>
      </w:ins>
      <w:del w:id="17" w:author="Bindseil, James" w:date="2024-09-18T17:10:00Z">
        <w:r w:rsidDel="001E6B91">
          <w:delText>S</w:delText>
        </w:r>
      </w:del>
      <w:ins w:id="18" w:author="Bindseil, James" w:date="2024-09-18T17:10:00Z">
        <w:r w:rsidR="001E6B91">
          <w:t>s</w:t>
        </w:r>
      </w:ins>
      <w:r>
        <w:t xml:space="preserve">ensors, such as photodiodes, </w:t>
      </w:r>
      <w:ins w:id="19" w:author="Bindseil, James" w:date="2024-09-18T17:10:00Z">
        <w:r w:rsidR="001E6B91">
          <w:t xml:space="preserve">that </w:t>
        </w:r>
      </w:ins>
      <w:r>
        <w:t xml:space="preserve">may be utilized to measure the intensity of light at these specific wavelengths. </w:t>
      </w:r>
      <w:ins w:id="20" w:author="Bindseil, James" w:date="2024-09-18T17:10:00Z">
        <w:r w:rsidR="001E6B91">
          <w:t>Further, for example, the spectroscopy device includes a</w:t>
        </w:r>
      </w:ins>
      <w:del w:id="21" w:author="Bindseil, James" w:date="2024-09-18T17:10:00Z">
        <w:r w:rsidDel="001E6B91">
          <w:delText>A</w:delText>
        </w:r>
      </w:del>
      <w:r>
        <w:t xml:space="preserve"> small cavity or chamber</w:t>
      </w:r>
      <w:ins w:id="22" w:author="Bindseil, James" w:date="2024-09-18T17:11:00Z">
        <w:r w:rsidR="001E6B91">
          <w:t xml:space="preserve"> configured </w:t>
        </w:r>
        <w:commentRangeStart w:id="23"/>
        <w:r w:rsidR="001E6B91">
          <w:t>to</w:t>
        </w:r>
      </w:ins>
      <w:del w:id="24" w:author="Bindseil, James" w:date="2024-09-18T17:11:00Z">
        <w:r w:rsidDel="001E6B91">
          <w:delText xml:space="preserve"> may</w:delText>
        </w:r>
      </w:del>
      <w:r>
        <w:t xml:space="preserve"> hold </w:t>
      </w:r>
      <w:commentRangeEnd w:id="23"/>
      <w:r w:rsidR="00DF3D3D">
        <w:rPr>
          <w:rStyle w:val="CommentReference"/>
        </w:rPr>
        <w:commentReference w:id="23"/>
      </w:r>
      <w:r>
        <w:t xml:space="preserve">the substance under test, allowing for the performance of different types of </w:t>
      </w:r>
      <w:proofErr w:type="gramStart"/>
      <w:r>
        <w:t>spectroscopy</w:t>
      </w:r>
      <w:proofErr w:type="gramEnd"/>
      <w:r>
        <w:t xml:space="preserve">, including absorption and reflectance spectroscopy, with the orientation of the light source(s) and sensor(s) being adjustable based on the desired type. The </w:t>
      </w:r>
      <w:ins w:id="25" w:author="Bindseil, James" w:date="2024-09-18T17:12:00Z">
        <w:r w:rsidR="001E6B91" w:rsidRPr="001E6B91">
          <w:t xml:space="preserve">spectroscopy </w:t>
        </w:r>
      </w:ins>
      <w:r>
        <w:t xml:space="preserve">device </w:t>
      </w:r>
      <w:del w:id="26" w:author="Bindseil, James" w:date="2024-09-18T17:12:00Z">
        <w:r w:rsidDel="001E6B91">
          <w:delText xml:space="preserve">may </w:delText>
        </w:r>
      </w:del>
      <w:ins w:id="27" w:author="Bindseil, James" w:date="2024-09-18T17:12:00Z">
        <w:r w:rsidR="001E6B91">
          <w:t xml:space="preserve">is configured to </w:t>
        </w:r>
      </w:ins>
      <w:r>
        <w:t>output an optical spectrum at a discrete set of wavelengths, for example, 24 different wavelengths, which is not a full spectrum that typically requires expensive benchtop equipment. The output spectrum may contain aggregate information about the various molecules present in the substance under test. Signal processing, machine learning, and/or other algorithms may be employed to recover and estimate the composition of the substance based on the measured optical spectrum at the discrete set of wavelengths.</w:t>
      </w:r>
    </w:p>
    <w:p w14:paraId="7FDCDFC4" w14:textId="77777777" w:rsidR="009D232C" w:rsidRDefault="00000000" w:rsidP="40C247F6">
      <w:pPr>
        <w:pStyle w:val="Heading1"/>
        <w:rPr>
          <w:color w:val="FF0000"/>
          <w:rPrChange w:id="28" w:author="Tamizhselvan R D" w:date="2024-09-19T04:01:00Z">
            <w:rPr/>
          </w:rPrChange>
        </w:rPr>
      </w:pPr>
      <w:r w:rsidRPr="40C247F6">
        <w:rPr>
          <w:color w:val="FF0000"/>
          <w:rPrChange w:id="29" w:author="Tamizhselvan R D" w:date="2024-09-19T04:01:00Z">
            <w:rPr/>
          </w:rPrChange>
        </w:rPr>
        <w:t>[[</w:t>
      </w:r>
      <w:commentRangeStart w:id="30"/>
      <w:r w:rsidRPr="40C247F6">
        <w:rPr>
          <w:color w:val="FF0000"/>
          <w:rPrChange w:id="31" w:author="Tamizhselvan R D" w:date="2024-09-19T04:01:00Z">
            <w:rPr/>
          </w:rPrChange>
        </w:rPr>
        <w:t>3</w:t>
      </w:r>
      <w:commentRangeEnd w:id="30"/>
      <w:r>
        <w:rPr>
          <w:rStyle w:val="CommentReference"/>
        </w:rPr>
        <w:commentReference w:id="30"/>
      </w:r>
      <w:r w:rsidRPr="40C247F6">
        <w:rPr>
          <w:color w:val="FF0000"/>
          <w:rPrChange w:id="32" w:author="Tamizhselvan R D" w:date="2024-09-19T04:01:00Z">
            <w:rPr/>
          </w:rPrChange>
        </w:rPr>
        <w:t>, Sketches]]</w:t>
      </w:r>
    </w:p>
    <w:p w14:paraId="578168C6" w14:textId="16AC0CF8" w:rsidR="009D232C" w:rsidRDefault="00000000">
      <w:r>
        <w:t xml:space="preserve">Referring to </w:t>
      </w:r>
      <w:del w:id="33" w:author="Bindseil, James" w:date="2024-09-18T17:16:00Z">
        <w:r w:rsidDel="006B036E">
          <w:delText xml:space="preserve">figure </w:delText>
        </w:r>
      </w:del>
      <w:ins w:id="34" w:author="Bindseil, James" w:date="2024-09-18T17:16:00Z">
        <w:r w:rsidR="006B036E">
          <w:t xml:space="preserve">Figure </w:t>
        </w:r>
      </w:ins>
      <w:del w:id="35" w:author="Bindseil, James" w:date="2024-09-18T17:16:00Z">
        <w:r w:rsidDel="006B036E">
          <w:delText>3</w:delText>
        </w:r>
      </w:del>
      <w:ins w:id="36" w:author="Bindseil, James" w:date="2024-09-18T17:16:00Z">
        <w:r w:rsidR="006B036E">
          <w:t>a</w:t>
        </w:r>
      </w:ins>
      <w:r>
        <w:t xml:space="preserve">(a) and </w:t>
      </w:r>
      <w:del w:id="37" w:author="Bindseil, James" w:date="2024-09-18T17:16:00Z">
        <w:r w:rsidDel="006B036E">
          <w:delText xml:space="preserve">figure </w:delText>
        </w:r>
      </w:del>
      <w:ins w:id="38" w:author="Bindseil, James" w:date="2024-09-18T17:16:00Z">
        <w:r w:rsidR="006B036E">
          <w:t xml:space="preserve">Figure </w:t>
        </w:r>
      </w:ins>
      <w:del w:id="39" w:author="Bindseil, James" w:date="2024-09-18T17:16:00Z">
        <w:r w:rsidDel="006B036E">
          <w:delText>3</w:delText>
        </w:r>
      </w:del>
      <w:ins w:id="40" w:author="Bindseil, James" w:date="2024-09-18T17:16:00Z">
        <w:r w:rsidR="006B036E">
          <w:t>1</w:t>
        </w:r>
      </w:ins>
      <w:r>
        <w:t xml:space="preserve">(b), </w:t>
      </w:r>
      <w:del w:id="41" w:author="Bindseil, James" w:date="2024-09-18T17:16:00Z">
        <w:r w:rsidDel="006B036E">
          <w:delText>the prior solutions include a depiction of</w:delText>
        </w:r>
      </w:del>
      <w:ins w:id="42" w:author="Bindseil, James" w:date="2024-09-18T17:16:00Z">
        <w:r w:rsidR="006B036E">
          <w:t>an example implementation includes</w:t>
        </w:r>
      </w:ins>
      <w:r>
        <w:t xml:space="preserve"> a light source interacting with a sample, </w:t>
      </w:r>
      <w:del w:id="43" w:author="Bindseil, James" w:date="2024-09-18T17:17:00Z">
        <w:r w:rsidDel="006B036E">
          <w:delText>illustrating the concept of</w:delText>
        </w:r>
      </w:del>
      <w:ins w:id="44" w:author="Bindseil, James" w:date="2024-09-18T17:17:00Z">
        <w:r w:rsidR="006B036E">
          <w:t>wherein the spectroscopy device includes an</w:t>
        </w:r>
      </w:ins>
      <w:r>
        <w:t xml:space="preserve"> </w:t>
      </w:r>
      <w:del w:id="45" w:author="Bindseil, James" w:date="2024-09-18T17:19:00Z">
        <w:r w:rsidDel="00866432">
          <w:delText xml:space="preserve">enhanced </w:delText>
        </w:r>
      </w:del>
      <w:ins w:id="46" w:author="Bindseil, James" w:date="2024-09-18T17:19:00Z">
        <w:r w:rsidR="00866432">
          <w:t xml:space="preserve">enhancement </w:t>
        </w:r>
      </w:ins>
      <w:r>
        <w:t xml:space="preserve">cavity and Bragg grating. In this aspect, </w:t>
      </w:r>
      <w:del w:id="47" w:author="Bindseil, James" w:date="2024-09-18T17:17:00Z">
        <w:r w:rsidDel="006B036E">
          <w:delText xml:space="preserve">figure </w:delText>
        </w:r>
      </w:del>
      <w:ins w:id="48" w:author="Bindseil, James" w:date="2024-09-18T17:17:00Z">
        <w:r w:rsidR="006B036E">
          <w:t xml:space="preserve">Figure </w:t>
        </w:r>
      </w:ins>
      <w:del w:id="49" w:author="Bindseil, James" w:date="2024-09-18T17:17:00Z">
        <w:r w:rsidDel="006B036E">
          <w:delText>3</w:delText>
        </w:r>
      </w:del>
      <w:ins w:id="50" w:author="Bindseil, James" w:date="2024-09-18T17:17:00Z">
        <w:r w:rsidR="006B036E">
          <w:t>1</w:t>
        </w:r>
      </w:ins>
      <w:r>
        <w:t xml:space="preserve">(a) </w:t>
      </w:r>
      <w:del w:id="51" w:author="Bindseil, James" w:date="2024-09-18T17:17:00Z">
        <w:r w:rsidDel="006B036E">
          <w:delText xml:space="preserve">presents </w:delText>
        </w:r>
      </w:del>
      <w:ins w:id="52" w:author="Bindseil, James" w:date="2024-09-18T17:17:00Z">
        <w:r w:rsidR="006B036E">
          <w:t xml:space="preserve">is </w:t>
        </w:r>
      </w:ins>
      <w:r>
        <w:t xml:space="preserve">a schematic representation where </w:t>
      </w:r>
      <w:del w:id="53" w:author="Bindseil, James" w:date="2024-09-18T17:22:00Z">
        <w:r w:rsidDel="00866432">
          <w:delText xml:space="preserve">a </w:delText>
        </w:r>
      </w:del>
      <w:ins w:id="54" w:author="Bindseil, James" w:date="2024-09-18T17:22:00Z">
        <w:r w:rsidR="00866432">
          <w:t xml:space="preserve">multiple </w:t>
        </w:r>
      </w:ins>
      <w:r>
        <w:t>light source</w:t>
      </w:r>
      <w:ins w:id="55" w:author="Bindseil, James" w:date="2024-09-18T17:22:00Z">
        <w:r w:rsidR="00866432">
          <w:t>s having multiple wavelengths</w:t>
        </w:r>
      </w:ins>
      <w:del w:id="56" w:author="Bindseil, James" w:date="2024-09-18T17:22:00Z">
        <w:r w:rsidDel="00866432">
          <w:delText xml:space="preserve"> is shown</w:delText>
        </w:r>
      </w:del>
      <w:r>
        <w:t xml:space="preserve"> emit</w:t>
      </w:r>
      <w:del w:id="57" w:author="Bindseil, James" w:date="2024-09-18T17:22:00Z">
        <w:r w:rsidDel="00866432">
          <w:delText>ting</w:delText>
        </w:r>
      </w:del>
      <w:r>
        <w:t xml:space="preserve"> light towards a </w:t>
      </w:r>
      <w:del w:id="58" w:author="Bindseil, James" w:date="2024-09-18T17:18:00Z">
        <w:r w:rsidDel="00866432">
          <w:delText xml:space="preserve">spherical </w:delText>
        </w:r>
      </w:del>
      <w:ins w:id="59" w:author="Bindseil, James" w:date="2024-09-18T17:18:00Z">
        <w:r w:rsidR="00866432">
          <w:t xml:space="preserve">circular </w:t>
        </w:r>
      </w:ins>
      <w:r>
        <w:t>structure</w:t>
      </w:r>
      <w:del w:id="60" w:author="Bindseil, James" w:date="2024-09-18T17:19:00Z">
        <w:r w:rsidDel="00866432">
          <w:delText>, which is annotated with terms such as "</w:delText>
        </w:r>
      </w:del>
      <w:ins w:id="61" w:author="Bindseil, James" w:date="2024-09-18T17:19:00Z">
        <w:r w:rsidR="00866432">
          <w:t xml:space="preserve"> that includes the </w:t>
        </w:r>
      </w:ins>
      <w:r>
        <w:t>enhancement cavity</w:t>
      </w:r>
      <w:del w:id="62" w:author="Bindseil, James" w:date="2024-09-18T17:19:00Z">
        <w:r w:rsidDel="00866432">
          <w:delText>"</w:delText>
        </w:r>
      </w:del>
      <w:r>
        <w:t xml:space="preserve"> and </w:t>
      </w:r>
      <w:del w:id="63" w:author="Bindseil, James" w:date="2024-09-18T17:20:00Z">
        <w:r w:rsidDel="00866432">
          <w:delText xml:space="preserve">"large plate." </w:delText>
        </w:r>
      </w:del>
      <w:ins w:id="64" w:author="Bindseil, James" w:date="2024-09-18T17:20:00Z">
        <w:r w:rsidR="00866432">
          <w:t xml:space="preserve">the Bragg grating. </w:t>
        </w:r>
      </w:ins>
      <w:r>
        <w:t xml:space="preserve">The </w:t>
      </w:r>
      <w:del w:id="65" w:author="Bindseil, James" w:date="2024-09-18T17:23:00Z">
        <w:r w:rsidDel="00866432">
          <w:delText>diagram also indicates high surface</w:delText>
        </w:r>
      </w:del>
      <w:ins w:id="66" w:author="Bindseil, James" w:date="2024-09-18T17:23:00Z">
        <w:r w:rsidR="00866432">
          <w:t xml:space="preserve">circular structure includes </w:t>
        </w:r>
      </w:ins>
      <w:ins w:id="67" w:author="Bindseil, James" w:date="2024-09-18T17:24:00Z">
        <w:r w:rsidR="009216CB">
          <w:t xml:space="preserve">one or more wave guides to channel the </w:t>
        </w:r>
      </w:ins>
      <w:ins w:id="68" w:author="Bindseil, James" w:date="2024-09-18T17:23:00Z">
        <w:r w:rsidR="009216CB">
          <w:t>light source</w:t>
        </w:r>
      </w:ins>
      <w:ins w:id="69" w:author="Bindseil, James" w:date="2024-09-18T17:24:00Z">
        <w:r w:rsidR="009216CB">
          <w:t>s</w:t>
        </w:r>
      </w:ins>
      <w:del w:id="70" w:author="Bindseil, James" w:date="2024-09-18T17:24:00Z">
        <w:r w:rsidDel="009216CB">
          <w:delText xml:space="preserve"> channel</w:delText>
        </w:r>
      </w:del>
      <w:del w:id="71" w:author="Bindseil, James" w:date="2024-09-18T17:23:00Z">
        <w:r w:rsidDel="009216CB">
          <w:delText>s</w:delText>
        </w:r>
      </w:del>
      <w:del w:id="72" w:author="Bindseil, James" w:date="2024-09-18T17:24:00Z">
        <w:r w:rsidDel="009216CB">
          <w:delText xml:space="preserve"> as unengaged, suggesting potential areas for further interaction or modification</w:delText>
        </w:r>
      </w:del>
      <w:ins w:id="73" w:author="Bindseil, James" w:date="2024-09-18T17:24:00Z">
        <w:r w:rsidR="009216CB">
          <w:t>, and one or more photodiodes</w:t>
        </w:r>
      </w:ins>
      <w:r>
        <w:t>.</w:t>
      </w:r>
      <w:ins w:id="74" w:author="Bindseil, James" w:date="2024-09-18T17:22:00Z">
        <w:r w:rsidR="00866432">
          <w:t xml:space="preserve"> </w:t>
        </w:r>
      </w:ins>
      <w:del w:id="75" w:author="Bindseil, James" w:date="2024-09-18T17:25:00Z">
        <w:r w:rsidDel="009216CB">
          <w:delText xml:space="preserve">In </w:delText>
        </w:r>
      </w:del>
      <w:del w:id="76" w:author="Bindseil, James" w:date="2024-09-18T17:24:00Z">
        <w:r w:rsidDel="009216CB">
          <w:delText xml:space="preserve">figure </w:delText>
        </w:r>
      </w:del>
      <w:ins w:id="77" w:author="Bindseil, James" w:date="2024-09-18T17:24:00Z">
        <w:r w:rsidR="009216CB">
          <w:t xml:space="preserve">Figure </w:t>
        </w:r>
      </w:ins>
      <w:del w:id="78" w:author="Bindseil, James" w:date="2024-09-18T17:24:00Z">
        <w:r w:rsidDel="009216CB">
          <w:delText>3</w:delText>
        </w:r>
      </w:del>
      <w:ins w:id="79" w:author="Bindseil, James" w:date="2024-09-18T17:24:00Z">
        <w:r w:rsidR="009216CB">
          <w:t>a</w:t>
        </w:r>
      </w:ins>
      <w:r>
        <w:t>(b)</w:t>
      </w:r>
      <w:ins w:id="80" w:author="Bindseil, James" w:date="2024-09-18T17:25:00Z">
        <w:r w:rsidR="009216CB">
          <w:t xml:space="preserve"> is a</w:t>
        </w:r>
      </w:ins>
      <w:del w:id="81" w:author="Bindseil, James" w:date="2024-09-18T17:25:00Z">
        <w:r w:rsidDel="009216CB">
          <w:delText>, a more detailed</w:delText>
        </w:r>
      </w:del>
      <w:r>
        <w:t xml:space="preserve"> cross-sectional view of the</w:t>
      </w:r>
      <w:ins w:id="82" w:author="Bindseil, James" w:date="2024-09-18T17:25:00Z">
        <w:r w:rsidR="009216CB">
          <w:t xml:space="preserve"> </w:t>
        </w:r>
        <w:r w:rsidR="009216CB" w:rsidRPr="009216CB">
          <w:t>spectroscopy device</w:t>
        </w:r>
      </w:ins>
      <w:ins w:id="83" w:author="Bindseil, James" w:date="2024-09-18T17:26:00Z">
        <w:r w:rsidR="009216CB">
          <w:t xml:space="preserve"> in which a</w:t>
        </w:r>
      </w:ins>
      <w:r>
        <w:t xml:space="preserve"> sample is provided, where the sample is positioned </w:t>
      </w:r>
      <w:del w:id="84" w:author="Bindseil, James" w:date="2024-09-18T17:26:00Z">
        <w:r w:rsidDel="009216CB">
          <w:delText xml:space="preserve">above </w:delText>
        </w:r>
      </w:del>
      <w:ins w:id="85" w:author="Bindseil, James" w:date="2024-09-18T17:26:00Z">
        <w:r w:rsidR="009216CB">
          <w:t>within the</w:t>
        </w:r>
      </w:ins>
      <w:del w:id="86" w:author="Bindseil, James" w:date="2024-09-18T17:26:00Z">
        <w:r w:rsidDel="009216CB">
          <w:delText>an</w:delText>
        </w:r>
      </w:del>
      <w:r>
        <w:t xml:space="preserve"> enhancement cavity. </w:t>
      </w:r>
      <w:ins w:id="87" w:author="Bindseil, James" w:date="2024-09-18T17:27:00Z">
        <w:r w:rsidR="009216CB" w:rsidRPr="00EC4B05">
          <w:rPr>
            <w:highlight w:val="yellow"/>
            <w:rPrChange w:id="88" w:author="Yukeshwar P" w:date="2024-09-24T07:41:00Z" w16du:dateUtc="2024-09-24T02:11:00Z">
              <w:rPr/>
            </w:rPrChange>
          </w:rPr>
          <w:t>Light from the light sources is directed by the waveguide through a first set of the Bragg grat</w:t>
        </w:r>
      </w:ins>
      <w:ins w:id="89" w:author="Bindseil, James" w:date="2024-09-18T17:28:00Z">
        <w:r w:rsidR="009216CB" w:rsidRPr="00EC4B05">
          <w:rPr>
            <w:highlight w:val="yellow"/>
            <w:rPrChange w:id="90" w:author="Yukeshwar P" w:date="2024-09-24T07:41:00Z" w16du:dateUtc="2024-09-24T02:11:00Z">
              <w:rPr/>
            </w:rPrChange>
          </w:rPr>
          <w:t xml:space="preserve">ing, then through the sample within the enhancement cavity, and then through a second set of Bragg grating to a photodiode.  Additionally, the </w:t>
        </w:r>
        <w:r w:rsidR="00B12839" w:rsidRPr="00EC4B05">
          <w:rPr>
            <w:highlight w:val="yellow"/>
            <w:rPrChange w:id="91" w:author="Yukeshwar P" w:date="2024-09-24T07:41:00Z" w16du:dateUtc="2024-09-24T02:11:00Z">
              <w:rPr/>
            </w:rPrChange>
          </w:rPr>
          <w:t xml:space="preserve">spectroscopy device includes </w:t>
        </w:r>
      </w:ins>
      <w:ins w:id="92" w:author="Bindseil, James" w:date="2024-09-18T17:29:00Z">
        <w:r w:rsidR="00B12839" w:rsidRPr="00EC4B05">
          <w:rPr>
            <w:highlight w:val="yellow"/>
            <w:rPrChange w:id="93" w:author="Yukeshwar P" w:date="2024-09-24T07:41:00Z" w16du:dateUtc="2024-09-24T02:11:00Z">
              <w:rPr/>
            </w:rPrChange>
          </w:rPr>
          <w:t xml:space="preserve">an air outlet and a filter.  </w:t>
        </w:r>
      </w:ins>
      <w:del w:id="94" w:author="Bindseil, James" w:date="2024-09-18T17:27:00Z">
        <w:r w:rsidRPr="00EC4B05" w:rsidDel="009216CB">
          <w:rPr>
            <w:highlight w:val="yellow"/>
            <w:rPrChange w:id="95" w:author="Yukeshwar P" w:date="2024-09-24T07:41:00Z" w16du:dateUtc="2024-09-24T02:11:00Z">
              <w:rPr/>
            </w:rPrChange>
          </w:rPr>
          <w:delText>The annotations highlight components</w:delText>
        </w:r>
        <w:r w:rsidDel="009216CB">
          <w:delText xml:space="preserve"> such as the filter, Bragg grating, and air outlet, which may be integral to the functionality of the system. </w:delText>
        </w:r>
      </w:del>
      <w:del w:id="96" w:author="Bindseil, James" w:date="2024-09-18T17:26:00Z">
        <w:r w:rsidDel="009216CB">
          <w:delText xml:space="preserve">The labeled areas "P" and "L" </w:delText>
        </w:r>
        <w:r w:rsidDel="009216CB">
          <w:lastRenderedPageBreak/>
          <w:delText>likely refer to specific layers or materials utilized within the structure.</w:delText>
        </w:r>
      </w:del>
      <w:r>
        <w:t>Aspects of the present disclosure may include the integration of these components to enhance the performance of optical systems, potentially improving the efficiency and effectiveness of light manipulation in various applications.</w:t>
      </w:r>
    </w:p>
    <w:p w14:paraId="1A9D5677" w14:textId="77777777" w:rsidR="009D232C" w:rsidRDefault="00000000">
      <w:pPr>
        <w:pStyle w:val="Heading1"/>
      </w:pPr>
      <w:r>
        <w:t>[[4, Li's Input]]</w:t>
      </w:r>
    </w:p>
    <w:p w14:paraId="210AC13D" w14:textId="6603DDF3" w:rsidR="009D232C" w:rsidRDefault="00000000">
      <w:r>
        <w:t xml:space="preserve">Aspects of the present disclosure may include an on-chip photonic sensing device that is based on the enhanced interactions between guided optical modes and the chemical analytes within a high-finesse nano cavity formed by photonic crystals. This device may feature high sensitivity to low concentrations of analytes despite a strong background noise floor, and a high level of identification for distinguishing different chemical species compared to conventional mass spectroscopy methods. </w:t>
      </w:r>
      <w:commentRangeStart w:id="97"/>
      <w:del w:id="98" w:author="Bindseil, James" w:date="2024-09-18T17:30:00Z">
        <w:r w:rsidDel="00B12839">
          <w:delText xml:space="preserve">Key </w:delText>
        </w:r>
      </w:del>
      <w:commentRangeEnd w:id="97"/>
      <w:r w:rsidR="00417BAA">
        <w:rPr>
          <w:rStyle w:val="CommentReference"/>
        </w:rPr>
        <w:commentReference w:id="97"/>
      </w:r>
      <w:del w:id="99" w:author="Bindseil, James" w:date="2024-09-18T17:30:00Z">
        <w:r w:rsidDel="00B12839">
          <w:delText>o</w:delText>
        </w:r>
      </w:del>
      <w:ins w:id="100" w:author="Bindseil, James" w:date="2024-09-18T17:30:00Z">
        <w:r w:rsidR="00B12839">
          <w:t>O</w:t>
        </w:r>
      </w:ins>
      <w:r>
        <w:t>n-chip components may further include semiconductor light sources with certain tunability, silicon waveguides, and electro-optic modulators (EOMs), particularly if a two-photon Raman scheme is adopted. Additionally, photonic crystals may be implemented as either a 1D array or a 2D hexagon pattern, along with photodetectors that may operate in the VIS, NIR, and MIR ranges. Such configurations may result in significant advancements in the field of chemical sensing, potentially enabling more precise and efficient detection methods.</w:t>
      </w:r>
    </w:p>
    <w:p w14:paraId="34A408DE" w14:textId="77777777" w:rsidR="009D232C" w:rsidRDefault="00000000">
      <w:pPr>
        <w:pStyle w:val="Heading1"/>
      </w:pPr>
      <w:r>
        <w:t>[[5, ]]</w:t>
      </w:r>
    </w:p>
    <w:p w14:paraId="13F4FFF9" w14:textId="2AC43EE1" w:rsidR="009D232C" w:rsidRDefault="00000000">
      <w:r>
        <w:t xml:space="preserve">Aspects of the present disclosure may include a miniaturized spectroscopy device that addresses prior challenges in achieving high specificity and adequate spectral signal-to-noise ratio (SNR) while performing at multiple wavelengths. Previous attempts may have struggled due to low specificity and the necessity for additional high-quality off-chip optics, which complicated the design and operation. In </w:t>
      </w:r>
      <w:commentRangeStart w:id="101"/>
      <w:del w:id="102" w:author="Bindseil, James" w:date="2024-09-18T17:32:00Z">
        <w:r w:rsidDel="00B12839">
          <w:delText>this version</w:delText>
        </w:r>
      </w:del>
      <w:ins w:id="103" w:author="Bindseil, James" w:date="2024-09-18T17:32:00Z">
        <w:r w:rsidR="00B12839">
          <w:t>the present disclosure</w:t>
        </w:r>
      </w:ins>
      <w:commentRangeEnd w:id="101"/>
      <w:ins w:id="104" w:author="Bindseil, James" w:date="2024-09-18T17:34:00Z">
        <w:r w:rsidR="00417BAA">
          <w:rPr>
            <w:rStyle w:val="CommentReference"/>
          </w:rPr>
          <w:commentReference w:id="101"/>
        </w:r>
      </w:ins>
      <w:r>
        <w:t xml:space="preserve">, </w:t>
      </w:r>
      <w:commentRangeStart w:id="105"/>
      <w:del w:id="106" w:author="Bindseil, James" w:date="2024-09-18T17:33:00Z">
        <w:r w:rsidDel="00B12839">
          <w:delText xml:space="preserve">the integration of components may facilitate </w:delText>
        </w:r>
      </w:del>
      <w:commentRangeEnd w:id="105"/>
      <w:r w:rsidR="00417BAA">
        <w:rPr>
          <w:rStyle w:val="CommentReference"/>
        </w:rPr>
        <w:commentReference w:id="105"/>
      </w:r>
      <w:r>
        <w:t>the placement of the sample within a cavity,</w:t>
      </w:r>
      <w:del w:id="107" w:author="Bindseil, James" w:date="2024-09-18T17:33:00Z">
        <w:r w:rsidDel="00B12839">
          <w:delText xml:space="preserve"> </w:delText>
        </w:r>
        <w:commentRangeStart w:id="108"/>
        <w:r w:rsidDel="00B12839">
          <w:delText>thereby</w:delText>
        </w:r>
      </w:del>
      <w:ins w:id="109" w:author="Bindseil, James" w:date="2024-09-18T17:33:00Z">
        <w:r w:rsidR="00B12839">
          <w:t xml:space="preserve"> and</w:t>
        </w:r>
      </w:ins>
      <w:r>
        <w:t xml:space="preserve"> </w:t>
      </w:r>
      <w:commentRangeEnd w:id="108"/>
      <w:r w:rsidR="00417BAA">
        <w:rPr>
          <w:rStyle w:val="CommentReference"/>
        </w:rPr>
        <w:commentReference w:id="108"/>
      </w:r>
      <w:r>
        <w:t xml:space="preserve">increasing the number of interactions between the excitation source and the sample, </w:t>
      </w:r>
      <w:del w:id="110" w:author="Bindseil, James" w:date="2024-09-18T17:33:00Z">
        <w:r w:rsidDel="00417BAA">
          <w:delText xml:space="preserve">resulting </w:delText>
        </w:r>
      </w:del>
      <w:ins w:id="111" w:author="Bindseil, James" w:date="2024-09-18T17:33:00Z">
        <w:r w:rsidR="00417BAA">
          <w:t xml:space="preserve">results </w:t>
        </w:r>
      </w:ins>
      <w:r>
        <w:t>in a higher spectral SNR at each wavelength. Furthermore, the miniaturization on the chip may allow for the generation of multiple spectral responses in different cavities, reinforcing the sensing capabilities and eliminating the reliance on external optics. This innovative approach may be instrumental in tuning the algorithm for enhanced detection, ultimately overcoming the limitations faced in earlier miniaturization efforts.</w:t>
      </w:r>
    </w:p>
    <w:p w14:paraId="390CA656" w14:textId="77777777" w:rsidR="009D232C" w:rsidRDefault="00000000">
      <w:pPr>
        <w:pStyle w:val="Heading1"/>
      </w:pPr>
      <w:r>
        <w:t>Extracted Images</w:t>
      </w:r>
    </w:p>
    <w:p w14:paraId="3555F188" w14:textId="77777777" w:rsidR="009D232C" w:rsidRDefault="00000000">
      <w:r>
        <w:t>Image from Slide 1:</w:t>
      </w:r>
    </w:p>
    <w:p w14:paraId="3D1FC267" w14:textId="77777777" w:rsidR="009D232C" w:rsidRDefault="00000000">
      <w:r>
        <w:rPr>
          <w:noProof/>
        </w:rPr>
        <w:lastRenderedPageBreak/>
        <w:drawing>
          <wp:inline distT="0" distB="0" distL="0" distR="0" wp14:anchorId="558038A0" wp14:editId="33093A5A">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486400" cy="3086100"/>
                    </a:xfrm>
                    <a:prstGeom prst="rect">
                      <a:avLst/>
                    </a:prstGeom>
                  </pic:spPr>
                </pic:pic>
              </a:graphicData>
            </a:graphic>
          </wp:inline>
        </w:drawing>
      </w:r>
    </w:p>
    <w:p w14:paraId="0671B4A6" w14:textId="77777777" w:rsidR="009D232C" w:rsidRDefault="00000000">
      <w:r>
        <w:br/>
      </w:r>
    </w:p>
    <w:p w14:paraId="532C05DE" w14:textId="77777777" w:rsidR="009D232C" w:rsidRDefault="00000000">
      <w:r>
        <w:t>Image from Slide 3:</w:t>
      </w:r>
    </w:p>
    <w:p w14:paraId="5AE9ED03" w14:textId="77777777" w:rsidR="009D232C" w:rsidRDefault="00000000">
      <w:r>
        <w:rPr>
          <w:noProof/>
        </w:rPr>
        <w:drawing>
          <wp:inline distT="0" distB="0" distL="0" distR="0" wp14:anchorId="04105B93" wp14:editId="0295D7D2">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5486400" cy="3086100"/>
                    </a:xfrm>
                    <a:prstGeom prst="rect">
                      <a:avLst/>
                    </a:prstGeom>
                  </pic:spPr>
                </pic:pic>
              </a:graphicData>
            </a:graphic>
          </wp:inline>
        </w:drawing>
      </w:r>
    </w:p>
    <w:p w14:paraId="5B368459" w14:textId="77777777" w:rsidR="009D232C" w:rsidRDefault="00000000">
      <w:r>
        <w:br/>
      </w:r>
    </w:p>
    <w:sectPr w:rsidR="009D232C"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indseil, James" w:date="2024-09-18T17:37:00Z" w:initials="BJ">
    <w:p w14:paraId="4BA79C10" w14:textId="77777777" w:rsidR="00417BAA" w:rsidRDefault="00417BAA" w:rsidP="00417BAA">
      <w:pPr>
        <w:pStyle w:val="CommentText"/>
        <w:jc w:val="left"/>
      </w:pPr>
      <w:r>
        <w:rPr>
          <w:rStyle w:val="CommentReference"/>
        </w:rPr>
        <w:annotationRef/>
      </w:r>
      <w:r>
        <w:t xml:space="preserve">When talking about what the ultimate invention is, we </w:t>
      </w:r>
      <w:proofErr w:type="gramStart"/>
      <w:r>
        <w:t>don’t</w:t>
      </w:r>
      <w:proofErr w:type="gramEnd"/>
      <w:r>
        <w:t xml:space="preserve"> need to use “may” (I know this may be hard to differentiate)</w:t>
      </w:r>
    </w:p>
  </w:comment>
  <w:comment w:id="6" w:author="Bindseil, James" w:date="2024-09-18T17:37:00Z" w:initials="BJ">
    <w:p w14:paraId="2C98BEC5" w14:textId="77777777" w:rsidR="00417BAA" w:rsidRDefault="00417BAA" w:rsidP="00417BAA">
      <w:pPr>
        <w:pStyle w:val="CommentText"/>
        <w:jc w:val="left"/>
      </w:pPr>
      <w:r>
        <w:rPr>
          <w:rStyle w:val="CommentReference"/>
        </w:rPr>
        <w:annotationRef/>
      </w:r>
      <w:r>
        <w:t>Patent profanity</w:t>
      </w:r>
    </w:p>
  </w:comment>
  <w:comment w:id="3" w:author="Bindseil, James" w:date="2024-09-18T17:38:00Z" w:initials="BJ">
    <w:p w14:paraId="2F38F7E6" w14:textId="77777777" w:rsidR="00417BAA" w:rsidRDefault="00417BAA" w:rsidP="00417BAA">
      <w:pPr>
        <w:pStyle w:val="CommentText"/>
        <w:jc w:val="left"/>
      </w:pPr>
      <w:r>
        <w:rPr>
          <w:rStyle w:val="CommentReference"/>
        </w:rPr>
        <w:annotationRef/>
      </w:r>
      <w:r>
        <w:t>Revise the tone of the description to talk about what components are in the device.</w:t>
      </w:r>
    </w:p>
  </w:comment>
  <w:comment w:id="23" w:author="Bindseil, James" w:date="2024-09-18T17:39:00Z" w:initials="BJ">
    <w:p w14:paraId="001A179B" w14:textId="77777777" w:rsidR="00DF3D3D" w:rsidRDefault="00DF3D3D" w:rsidP="00DF3D3D">
      <w:pPr>
        <w:pStyle w:val="CommentText"/>
        <w:jc w:val="left"/>
      </w:pPr>
      <w:r>
        <w:rPr>
          <w:rStyle w:val="CommentReference"/>
        </w:rPr>
        <w:annotationRef/>
      </w:r>
      <w:r>
        <w:t>Any time you have some structure that is described with the function it can perform, this is called functional wording (e.g., “x to [do something]” ...you can go ahead and say the “structure” is “configured to” and then talk about the function.</w:t>
      </w:r>
    </w:p>
  </w:comment>
  <w:comment w:id="30" w:author="Bindseil, James" w:date="2024-09-18T17:36:00Z" w:initials="BJ">
    <w:p w14:paraId="7CD729E2" w14:textId="73915810" w:rsidR="00417BAA" w:rsidRDefault="00417BAA" w:rsidP="00417BAA">
      <w:pPr>
        <w:pStyle w:val="CommentText"/>
        <w:jc w:val="left"/>
      </w:pPr>
      <w:r>
        <w:rPr>
          <w:rStyle w:val="CommentReference"/>
        </w:rPr>
        <w:annotationRef/>
      </w:r>
      <w:r>
        <w:t xml:space="preserve">It did a decent job, but </w:t>
      </w:r>
      <w:proofErr w:type="gramStart"/>
      <w:r>
        <w:t>didn’t</w:t>
      </w:r>
      <w:proofErr w:type="gramEnd"/>
      <w:r>
        <w:t xml:space="preserve"> really capture all of the description that was written in the figure.</w:t>
      </w:r>
    </w:p>
    <w:p w14:paraId="656EAE66" w14:textId="77777777" w:rsidR="00417BAA" w:rsidRDefault="00417BAA" w:rsidP="00417BAA">
      <w:pPr>
        <w:pStyle w:val="CommentText"/>
        <w:jc w:val="left"/>
      </w:pPr>
    </w:p>
    <w:p w14:paraId="0D13A614" w14:textId="77777777" w:rsidR="00417BAA" w:rsidRDefault="00417BAA" w:rsidP="00417BAA">
      <w:pPr>
        <w:pStyle w:val="CommentText"/>
        <w:jc w:val="left"/>
      </w:pPr>
      <w:r>
        <w:t xml:space="preserve">Also, again, have the discussion say what is there...not “the figure shows” or “the figure presents” </w:t>
      </w:r>
      <w:proofErr w:type="spellStart"/>
      <w:r>
        <w:t>etc</w:t>
      </w:r>
      <w:proofErr w:type="spellEnd"/>
      <w:r>
        <w:t>….just say what is in the figure.</w:t>
      </w:r>
    </w:p>
  </w:comment>
  <w:comment w:id="97" w:author="Bindseil, James" w:date="2024-09-18T17:35:00Z" w:initials="BJ">
    <w:p w14:paraId="7C28D937" w14:textId="4E71139F" w:rsidR="00417BAA" w:rsidRDefault="00417BAA" w:rsidP="00417BAA">
      <w:pPr>
        <w:pStyle w:val="CommentText"/>
        <w:jc w:val="left"/>
      </w:pPr>
      <w:r>
        <w:rPr>
          <w:rStyle w:val="CommentReference"/>
        </w:rPr>
        <w:annotationRef/>
      </w:r>
      <w:r>
        <w:t>Patent profanity</w:t>
      </w:r>
    </w:p>
  </w:comment>
  <w:comment w:id="101" w:author="Bindseil, James" w:date="2024-09-18T17:34:00Z" w:initials="BJ">
    <w:p w14:paraId="6FB50871" w14:textId="33340BE0" w:rsidR="00417BAA" w:rsidRDefault="00417BAA" w:rsidP="00417BAA">
      <w:pPr>
        <w:pStyle w:val="CommentText"/>
        <w:jc w:val="left"/>
      </w:pPr>
      <w:r>
        <w:rPr>
          <w:rStyle w:val="CommentReference"/>
        </w:rPr>
        <w:annotationRef/>
      </w:r>
      <w:r>
        <w:t>Refer to this invention, or this disclosure, or the inventive object (e.g., the spectroscopy device in this case).</w:t>
      </w:r>
    </w:p>
  </w:comment>
  <w:comment w:id="105" w:author="Bindseil, James" w:date="2024-09-18T17:35:00Z" w:initials="BJ">
    <w:p w14:paraId="7DD78BA9" w14:textId="77777777" w:rsidR="00417BAA" w:rsidRDefault="00417BAA" w:rsidP="00417BAA">
      <w:pPr>
        <w:pStyle w:val="CommentText"/>
        <w:jc w:val="left"/>
      </w:pPr>
      <w:r>
        <w:rPr>
          <w:rStyle w:val="CommentReference"/>
        </w:rPr>
        <w:annotationRef/>
      </w:r>
      <w:r>
        <w:t>Just say what is there</w:t>
      </w:r>
    </w:p>
  </w:comment>
  <w:comment w:id="108" w:author="Bindseil, James" w:date="2024-09-18T17:35:00Z" w:initials="BJ">
    <w:p w14:paraId="1109130F" w14:textId="77777777" w:rsidR="00417BAA" w:rsidRDefault="00417BAA" w:rsidP="00417BAA">
      <w:pPr>
        <w:pStyle w:val="CommentText"/>
        <w:jc w:val="left"/>
      </w:pPr>
      <w:r>
        <w:rPr>
          <w:rStyle w:val="CommentReference"/>
        </w:rPr>
        <w:annotationRef/>
      </w:r>
      <w:r>
        <w:t>A little off compared to what the actual wording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A79C10" w15:done="0"/>
  <w15:commentEx w15:paraId="2C98BEC5" w15:done="0"/>
  <w15:commentEx w15:paraId="2F38F7E6" w15:done="0"/>
  <w15:commentEx w15:paraId="001A179B" w15:done="0"/>
  <w15:commentEx w15:paraId="0D13A614" w15:done="0"/>
  <w15:commentEx w15:paraId="7C28D937" w15:done="0"/>
  <w15:commentEx w15:paraId="6FB50871" w15:done="0"/>
  <w15:commentEx w15:paraId="7DD78BA9" w15:done="0"/>
  <w15:commentEx w15:paraId="110913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58E62" w16cex:dateUtc="2024-09-18T21:37:00Z"/>
  <w16cex:commentExtensible w16cex:durableId="2A958E6E" w16cex:dateUtc="2024-09-18T21:37:00Z"/>
  <w16cex:commentExtensible w16cex:durableId="2A958E8D" w16cex:dateUtc="2024-09-18T21:38:00Z"/>
  <w16cex:commentExtensible w16cex:durableId="2A958EE0" w16cex:dateUtc="2024-09-18T21:39:00Z"/>
  <w16cex:commentExtensible w16cex:durableId="2A958E11" w16cex:dateUtc="2024-09-18T21:36:00Z"/>
  <w16cex:commentExtensible w16cex:durableId="2A958DF0" w16cex:dateUtc="2024-09-18T21:35:00Z"/>
  <w16cex:commentExtensible w16cex:durableId="2A958DC2" w16cex:dateUtc="2024-09-18T21:34:00Z"/>
  <w16cex:commentExtensible w16cex:durableId="2A958DCF" w16cex:dateUtc="2024-09-18T21:35:00Z"/>
  <w16cex:commentExtensible w16cex:durableId="2A958DE1" w16cex:dateUtc="2024-09-18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A79C10" w16cid:durableId="2A958E62"/>
  <w16cid:commentId w16cid:paraId="2C98BEC5" w16cid:durableId="2A958E6E"/>
  <w16cid:commentId w16cid:paraId="2F38F7E6" w16cid:durableId="2A958E8D"/>
  <w16cid:commentId w16cid:paraId="001A179B" w16cid:durableId="2A958EE0"/>
  <w16cid:commentId w16cid:paraId="0D13A614" w16cid:durableId="2A958E11"/>
  <w16cid:commentId w16cid:paraId="7C28D937" w16cid:durableId="2A958DF0"/>
  <w16cid:commentId w16cid:paraId="6FB50871" w16cid:durableId="2A958DC2"/>
  <w16cid:commentId w16cid:paraId="7DD78BA9" w16cid:durableId="2A958DCF"/>
  <w16cid:commentId w16cid:paraId="1109130F" w16cid:durableId="2A958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ACBF9" w14:textId="77777777" w:rsidR="00D81BBD" w:rsidRDefault="00D81BBD" w:rsidP="000C3F27">
      <w:pPr>
        <w:spacing w:after="0" w:line="240" w:lineRule="auto"/>
      </w:pPr>
      <w:r>
        <w:separator/>
      </w:r>
    </w:p>
  </w:endnote>
  <w:endnote w:type="continuationSeparator" w:id="0">
    <w:p w14:paraId="3C7A1015" w14:textId="77777777" w:rsidR="00D81BBD" w:rsidRDefault="00D81BBD" w:rsidP="000C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E2144" w14:textId="77777777" w:rsidR="00D81BBD" w:rsidRDefault="00D81BBD" w:rsidP="000C3F27">
      <w:pPr>
        <w:spacing w:after="0" w:line="240" w:lineRule="auto"/>
      </w:pPr>
      <w:r>
        <w:separator/>
      </w:r>
    </w:p>
  </w:footnote>
  <w:footnote w:type="continuationSeparator" w:id="0">
    <w:p w14:paraId="0919A546" w14:textId="77777777" w:rsidR="00D81BBD" w:rsidRDefault="00D81BBD" w:rsidP="000C3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573380">
    <w:abstractNumId w:val="8"/>
  </w:num>
  <w:num w:numId="2" w16cid:durableId="1371950983">
    <w:abstractNumId w:val="6"/>
  </w:num>
  <w:num w:numId="3" w16cid:durableId="1265306508">
    <w:abstractNumId w:val="5"/>
  </w:num>
  <w:num w:numId="4" w16cid:durableId="310256387">
    <w:abstractNumId w:val="4"/>
  </w:num>
  <w:num w:numId="5" w16cid:durableId="1053429813">
    <w:abstractNumId w:val="7"/>
  </w:num>
  <w:num w:numId="6" w16cid:durableId="1797983457">
    <w:abstractNumId w:val="3"/>
  </w:num>
  <w:num w:numId="7" w16cid:durableId="1116873927">
    <w:abstractNumId w:val="2"/>
  </w:num>
  <w:num w:numId="8" w16cid:durableId="373582099">
    <w:abstractNumId w:val="1"/>
  </w:num>
  <w:num w:numId="9" w16cid:durableId="19873201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ndseil, James">
    <w15:presenceInfo w15:providerId="AD" w15:userId="S::james.bindseil@afslaw.com::08745df4-ffe7-4d6d-9b4f-fd2c8d5ea18e"/>
  </w15:person>
  <w15:person w15:author="Yukeshwar P">
    <w15:presenceInfo w15:providerId="Windows Live" w15:userId="ebdef9c40de21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F27"/>
    <w:rsid w:val="0015074B"/>
    <w:rsid w:val="001E6B91"/>
    <w:rsid w:val="0029639D"/>
    <w:rsid w:val="00326F90"/>
    <w:rsid w:val="00417BAA"/>
    <w:rsid w:val="006B036E"/>
    <w:rsid w:val="00723ED1"/>
    <w:rsid w:val="00866432"/>
    <w:rsid w:val="009216CB"/>
    <w:rsid w:val="009D232C"/>
    <w:rsid w:val="00A05199"/>
    <w:rsid w:val="00AA1D8D"/>
    <w:rsid w:val="00B12839"/>
    <w:rsid w:val="00B47730"/>
    <w:rsid w:val="00CB0664"/>
    <w:rsid w:val="00D81BBD"/>
    <w:rsid w:val="00DF3D3D"/>
    <w:rsid w:val="00EC4B05"/>
    <w:rsid w:val="00F04716"/>
    <w:rsid w:val="00FC693F"/>
    <w:rsid w:val="40C24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57B8D"/>
  <w14:defaultImageDpi w14:val="300"/>
  <w15:docId w15:val="{A3407023-D2B5-42C8-A096-B7FB9FCA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jc w:val="both"/>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E6B91"/>
    <w:pPr>
      <w:spacing w:after="0" w:line="240" w:lineRule="auto"/>
    </w:pPr>
    <w:rPr>
      <w:rFonts w:ascii="Times New Roman" w:hAnsi="Times New Roman"/>
      <w:sz w:val="21"/>
    </w:rPr>
  </w:style>
  <w:style w:type="character" w:styleId="CommentReference">
    <w:name w:val="annotation reference"/>
    <w:basedOn w:val="DefaultParagraphFont"/>
    <w:uiPriority w:val="99"/>
    <w:semiHidden/>
    <w:unhideWhenUsed/>
    <w:rsid w:val="00417BAA"/>
    <w:rPr>
      <w:sz w:val="16"/>
      <w:szCs w:val="16"/>
    </w:rPr>
  </w:style>
  <w:style w:type="paragraph" w:styleId="CommentText">
    <w:name w:val="annotation text"/>
    <w:basedOn w:val="Normal"/>
    <w:link w:val="CommentTextChar"/>
    <w:uiPriority w:val="99"/>
    <w:unhideWhenUsed/>
    <w:rsid w:val="00417BAA"/>
    <w:pPr>
      <w:spacing w:line="240" w:lineRule="auto"/>
    </w:pPr>
    <w:rPr>
      <w:sz w:val="20"/>
      <w:szCs w:val="20"/>
    </w:rPr>
  </w:style>
  <w:style w:type="character" w:customStyle="1" w:styleId="CommentTextChar">
    <w:name w:val="Comment Text Char"/>
    <w:basedOn w:val="DefaultParagraphFont"/>
    <w:link w:val="CommentText"/>
    <w:uiPriority w:val="99"/>
    <w:rsid w:val="00417B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7BAA"/>
    <w:rPr>
      <w:b/>
      <w:bCs/>
    </w:rPr>
  </w:style>
  <w:style w:type="character" w:customStyle="1" w:styleId="CommentSubjectChar">
    <w:name w:val="Comment Subject Char"/>
    <w:basedOn w:val="CommentTextChar"/>
    <w:link w:val="CommentSubject"/>
    <w:uiPriority w:val="99"/>
    <w:semiHidden/>
    <w:rsid w:val="00417BA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8CF83A8E58444DA04BE75D0C72020C" ma:contentTypeVersion="4" ma:contentTypeDescription="Create a new document." ma:contentTypeScope="" ma:versionID="89e13449cad2112704b4a19e4a1916d5">
  <xsd:schema xmlns:xsd="http://www.w3.org/2001/XMLSchema" xmlns:xs="http://www.w3.org/2001/XMLSchema" xmlns:p="http://schemas.microsoft.com/office/2006/metadata/properties" xmlns:ns2="db945f81-9434-4523-bc2a-19559ad2b8eb" targetNamespace="http://schemas.microsoft.com/office/2006/metadata/properties" ma:root="true" ma:fieldsID="c7d198d50567943d74671e9613d95239" ns2:_="">
    <xsd:import namespace="db945f81-9434-4523-bc2a-19559ad2b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45f81-9434-4523-bc2a-19559ad2b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65AEA-E65C-480E-9A9D-382B3128D383}">
  <ds:schemaRefs>
    <ds:schemaRef ds:uri="http://schemas.microsoft.com/sharepoint/v3/contenttype/forms"/>
  </ds:schemaRefs>
</ds:datastoreItem>
</file>

<file path=customXml/itemProps2.xml><?xml version="1.0" encoding="utf-8"?>
<ds:datastoreItem xmlns:ds="http://schemas.openxmlformats.org/officeDocument/2006/customXml" ds:itemID="{0AF65A2C-B6A2-48CB-BFA4-6D304B515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45f81-9434-4523-bc2a-19559ad2b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568D9B23-CAA6-4540-8F69-0A3711230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Yukeshwar P</cp:lastModifiedBy>
  <cp:revision>5</cp:revision>
  <dcterms:created xsi:type="dcterms:W3CDTF">2024-09-18T21:07:00Z</dcterms:created>
  <dcterms:modified xsi:type="dcterms:W3CDTF">2024-09-24T04:26:00Z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0x010100468CF83A8E58444DA04BE75D0C72020C</vt:lpwstr>
  </property>
</Properties>
</file>