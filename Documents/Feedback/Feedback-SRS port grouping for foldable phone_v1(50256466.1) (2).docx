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B93348" w:rsidRDefault="002B3F99" w14:paraId="614B03D4" w14:textId="77777777">
      <w:pPr>
        <w:pStyle w:val="Heading1"/>
      </w:pPr>
      <w:r>
        <w:t>[[2, Background: Rel-19 RAN1 proposal (by other companies)]]</w:t>
      </w:r>
    </w:p>
    <w:p w:rsidR="00B93348" w:rsidRDefault="002B3F99" w14:paraId="15DEBF4C" w14:textId="0574E4AC">
      <w:r w:rsidR="002B3F99">
        <w:rPr/>
        <w:t xml:space="preserve">Referring to </w:t>
      </w:r>
      <w:commentRangeStart w:id="0"/>
      <w:r w:rsidR="002B3F99">
        <w:rPr/>
        <w:t>Fig</w:t>
      </w:r>
      <w:ins w:author="Bindseil, James" w:date="2024-09-04T13:58:00Z" w:id="318898381">
        <w:r w:rsidR="00B429EE">
          <w:t>.</w:t>
        </w:r>
      </w:ins>
      <w:del w:author="Bindseil, James" w:date="2024-09-04T13:58:00Z" w:id="1552284178">
        <w:r w:rsidDel="002B3F99">
          <w:delText>ure</w:delText>
        </w:r>
      </w:del>
      <w:r w:rsidR="002B3F99">
        <w:rPr/>
        <w:t xml:space="preserve"> 2</w:t>
      </w:r>
      <w:commentRangeEnd w:id="0"/>
      <w:r>
        <w:rPr>
          <w:rStyle w:val="CommentReference"/>
        </w:rPr>
        <w:commentReference w:id="0"/>
      </w:r>
      <w:del w:author="Bindseil, James" w:date="2024-09-04T13:23:00Z" w:id="1131989874">
        <w:r w:rsidDel="002B3F99">
          <w:delText>.</w:delText>
        </w:r>
      </w:del>
      <w:ins w:author="Bindseil, James" w:date="2024-09-04T13:24:00Z" w:id="652219304">
        <w:r w:rsidR="00447B7E">
          <w:t>,</w:t>
        </w:r>
      </w:ins>
      <w:r w:rsidR="002B3F99">
        <w:rPr/>
        <w:t xml:space="preserve"> </w:t>
      </w:r>
      <w:commentRangeStart w:id="5"/>
      <w:del w:author="Bindseil, James" w:date="2024-09-04T13:24:00Z" w:id="47920358">
        <w:r w:rsidDel="002B3F99">
          <w:delText>The image discusses</w:delText>
        </w:r>
      </w:del>
      <w:ins w:author="Bindseil, James" w:date="2024-09-04T13:56:00Z" w:id="925805508">
        <w:r w:rsidR="000D2F3F">
          <w:t>prior solutions</w:t>
        </w:r>
      </w:ins>
      <w:ins w:author="Bindseil, James" w:date="2024-09-04T13:24:00Z" w:id="1902260802">
        <w:r w:rsidR="00447B7E">
          <w:t xml:space="preserve"> </w:t>
        </w:r>
      </w:ins>
      <w:del w:author="Bindseil, James" w:date="2024-09-04T13:56:00Z" w:id="465857168">
        <w:r w:rsidDel="002B3F99">
          <w:delText xml:space="preserve"> </w:delText>
        </w:r>
      </w:del>
      <w:commentRangeEnd w:id="5"/>
      <w:r>
        <w:rPr>
          <w:rStyle w:val="CommentReference"/>
        </w:rPr>
        <w:commentReference w:id="5"/>
      </w:r>
      <w:del w:author="Bindseil, James" w:date="2024-09-04T13:56:00Z" w:id="1908874759">
        <w:r w:rsidDel="002B3F99">
          <w:delText xml:space="preserve">the Rel-19 RAN1 proposals </w:delText>
        </w:r>
      </w:del>
      <w:r w:rsidR="002B3F99">
        <w:rPr/>
        <w:t>related to the use of 8-receive (Rx) antennas in New Radio (NR) standards</w:t>
      </w:r>
      <w:ins w:author="Bindseil, James" w:date="2024-09-04T13:56:00Z" w:id="1920083636">
        <w:r w:rsidR="000D2F3F">
          <w:t xml:space="preserve"> have been submitted in one or more Rel-19 RAN1 proposals</w:t>
        </w:r>
      </w:ins>
      <w:ins w:author="Bindseil, James" w:date="2024-09-04T13:27:00Z" w:id="2127855147">
        <w:r w:rsidR="00447B7E">
          <w:t xml:space="preserve">.  </w:t>
        </w:r>
      </w:ins>
      <w:commentRangeStart w:id="13"/>
      <w:ins w:author="Bindseil, James" w:date="2024-09-04T13:27:00Z" w:id="1692577821">
        <w:r w:rsidR="00447B7E">
          <w:t xml:space="preserve">For example, </w:t>
        </w:r>
      </w:ins>
      <w:ins w:author="Bindseil, James" w:date="2024-09-04T13:28:00Z" w:id="343790285">
        <w:r w:rsidR="00447B7E">
          <w:t xml:space="preserve">the Physical </w:t>
        </w:r>
      </w:ins>
      <w:ins w:author="Bindseil, James" w:date="2024-09-04T13:29:00Z" w:id="1122614636">
        <w:r w:rsidR="00447B7E">
          <w:t>Data</w:t>
        </w:r>
      </w:ins>
      <w:ins w:author="Bindseil, James" w:date="2024-09-04T13:28:00Z" w:id="841582444">
        <w:r w:rsidR="00447B7E">
          <w:t xml:space="preserve"> Shared Channel (PDSCH)</w:t>
        </w:r>
      </w:ins>
      <w:ins w:author="Bindseil, James" w:date="2024-09-04T13:29:00Z" w:id="217633907">
        <w:r w:rsidR="00447B7E">
          <w:t xml:space="preserve"> can support up to 8 </w:t>
        </w:r>
        <w:r w:rsidR="00447B7E">
          <w:t>Demodulation Reference Signal (DMRS)</w:t>
        </w:r>
        <w:r w:rsidR="00447B7E">
          <w:t xml:space="preserve"> ports, and thus 8 layers.  Also, for exa</w:t>
        </w:r>
      </w:ins>
      <w:ins w:author="Bindseil, James" w:date="2024-09-04T13:30:00Z" w:id="902938069">
        <w:r w:rsidR="00447B7E">
          <w:t xml:space="preserve">mple, the Channel State Information (CSI) report can support up to rank-8 (e.g., Type-I). </w:t>
        </w:r>
      </w:ins>
      <w:commentRangeEnd w:id="13"/>
      <w:r>
        <w:rPr>
          <w:rStyle w:val="CommentReference"/>
        </w:rPr>
        <w:commentReference w:id="13"/>
      </w:r>
      <w:ins w:author="Bindseil, James" w:date="2024-09-04T13:30:00Z" w:id="1664885428">
        <w:r w:rsidR="00447B7E">
          <w:t xml:space="preserve"> </w:t>
        </w:r>
      </w:ins>
      <w:del w:author="Bindseil, James" w:date="2024-09-04T13:27:00Z" w:id="504920623">
        <w:r w:rsidDel="002B3F99">
          <w:delText>, noting that</w:delText>
        </w:r>
      </w:del>
      <w:r w:rsidR="002B3F99">
        <w:rPr/>
        <w:t xml:space="preserve"> </w:t>
      </w:r>
      <w:del w:author="Bindseil, James" w:date="2024-09-04T13:27:00Z" w:id="135053592">
        <w:r w:rsidDel="002B3F99">
          <w:delText>w</w:delText>
        </w:r>
      </w:del>
      <w:ins w:author="Bindseil, James" w:date="2024-09-04T13:27:00Z" w:id="2067946292">
        <w:r w:rsidR="00447B7E">
          <w:t>W</w:t>
        </w:r>
      </w:ins>
      <w:r w:rsidR="002B3F99">
        <w:rPr/>
        <w:t xml:space="preserve">hile </w:t>
      </w:r>
      <w:commentRangeStart w:id="24"/>
      <w:r w:rsidR="002B3F99">
        <w:rPr/>
        <w:t xml:space="preserve">8-Rx </w:t>
      </w:r>
      <w:ins w:author="Bindseil, James" w:date="2024-09-04T13:36:00Z" w:id="2041098648">
        <w:r w:rsidR="004C5840">
          <w:t xml:space="preserve">antennas </w:t>
        </w:r>
      </w:ins>
      <w:commentRangeEnd w:id="24"/>
      <w:r>
        <w:rPr>
          <w:rStyle w:val="CommentReference"/>
        </w:rPr>
        <w:commentReference w:id="24"/>
      </w:r>
      <w:r w:rsidR="002B3F99">
        <w:rPr/>
        <w:t>ha</w:t>
      </w:r>
      <w:del w:author="Bindseil, James" w:date="2024-09-04T13:36:00Z" w:id="1803493024">
        <w:r w:rsidDel="002B3F99">
          <w:delText>s</w:delText>
        </w:r>
      </w:del>
      <w:ins w:author="Bindseil, James" w:date="2024-09-04T13:36:00Z" w:id="1796218948">
        <w:r w:rsidR="004C5840">
          <w:t>ve</w:t>
        </w:r>
      </w:ins>
      <w:r w:rsidR="002B3F99">
        <w:rPr/>
        <w:t xml:space="preserve"> been supported since Rel-15, no commercial devices utilizing this feature have emerged, potentially due to the complexity of such user equipment (UE)</w:t>
      </w:r>
      <w:ins w:author="Bindseil, James" w:date="2024-09-04T13:31:00Z" w:id="86648442">
        <w:r w:rsidR="00447B7E">
          <w:t>.  For instance</w:t>
        </w:r>
      </w:ins>
      <w:ins w:author="Bindseil, James" w:date="2024-09-04T13:32:00Z" w:id="490668990">
        <w:r w:rsidR="00447B7E">
          <w:t>,</w:t>
        </w:r>
      </w:ins>
      <w:r w:rsidR="002B3F99">
        <w:rPr/>
        <w:t xml:space="preserve"> </w:t>
      </w:r>
      <w:del w:author="Bindseil, James" w:date="2024-09-04T13:32:00Z" w:id="1549201849">
        <w:r w:rsidDel="002B3F99">
          <w:delText xml:space="preserve">and </w:delText>
        </w:r>
      </w:del>
      <w:r w:rsidR="002B3F99">
        <w:rPr/>
        <w:t>space limitations</w:t>
      </w:r>
      <w:ins w:author="Bindseil, James" w:date="2024-09-04T13:32:00Z" w:id="612110207">
        <w:r w:rsidR="00447B7E">
          <w:t xml:space="preserve"> within the UE may be one limiting factor</w:t>
        </w:r>
      </w:ins>
      <w:r w:rsidR="002B3F99">
        <w:rPr/>
        <w:t xml:space="preserve">, </w:t>
      </w:r>
      <w:commentRangeStart w:id="33"/>
      <w:del w:author="Bindseil, James" w:date="2024-09-04T13:32:00Z" w:id="1697161134">
        <w:r w:rsidDel="002B3F99">
          <w:delText xml:space="preserve">particularly </w:delText>
        </w:r>
      </w:del>
      <w:ins w:author="Bindseil, James" w:date="2024-09-04T13:32:00Z" w:id="240855106">
        <w:r w:rsidR="004C5840">
          <w:t xml:space="preserve">except </w:t>
        </w:r>
      </w:ins>
      <w:commentRangeEnd w:id="33"/>
      <w:r>
        <w:rPr>
          <w:rStyle w:val="CommentReference"/>
        </w:rPr>
        <w:commentReference w:id="33"/>
      </w:r>
      <w:r w:rsidR="002B3F99">
        <w:rPr/>
        <w:t>for devices like Fixed Wireless Access (FWA) or Customer Premises Equipment (CPE)</w:t>
      </w:r>
      <w:ins w:author="Bindseil, James" w:date="2024-09-04T13:32:00Z" w:id="2021550253">
        <w:r w:rsidR="004C5840">
          <w:t xml:space="preserve"> </w:t>
        </w:r>
      </w:ins>
      <w:commentRangeStart w:id="38"/>
      <w:ins w:author="Bindseil, James" w:date="2024-09-04T13:32:00Z" w:id="42612442">
        <w:r w:rsidR="004C5840">
          <w:t>UE</w:t>
        </w:r>
      </w:ins>
      <w:commentRangeEnd w:id="38"/>
      <w:r>
        <w:rPr>
          <w:rStyle w:val="CommentReference"/>
        </w:rPr>
        <w:commentReference w:id="38"/>
      </w:r>
      <w:ins w:author="Bindseil, James" w:date="2024-09-04T13:32:00Z" w:id="1468150471">
        <w:r w:rsidR="004C5840">
          <w:t>s</w:t>
        </w:r>
      </w:ins>
      <w:r w:rsidR="002B3F99">
        <w:rPr/>
        <w:t xml:space="preserve">. </w:t>
      </w:r>
      <w:del w:author="Bindseil, James" w:date="2024-09-04T13:33:00Z" w:id="343763944">
        <w:r w:rsidDel="002B3F99">
          <w:delText>It presents a</w:delText>
        </w:r>
      </w:del>
      <w:ins w:author="Bindseil, James" w:date="2024-09-04T13:33:00Z" w:id="192958522">
        <w:r w:rsidR="004C5840">
          <w:t>There are</w:t>
        </w:r>
      </w:ins>
      <w:r w:rsidR="002B3F99">
        <w:rPr/>
        <w:t xml:space="preserve"> proposal</w:t>
      </w:r>
      <w:ins w:author="Bindseil, James" w:date="2024-09-04T13:34:00Z" w:id="1444268838">
        <w:r w:rsidR="004C5840">
          <w:t>s</w:t>
        </w:r>
      </w:ins>
      <w:r w:rsidR="002B3F99">
        <w:rPr/>
        <w:t xml:space="preserve"> to </w:t>
      </w:r>
      <w:del w:author="Bindseil, James" w:date="2024-09-04T13:34:00Z" w:id="821741311">
        <w:r w:rsidDel="002B3F99">
          <w:delText>simplify implementation</w:delText>
        </w:r>
      </w:del>
      <w:ins w:author="Bindseil, James" w:date="2024-09-04T13:34:00Z" w:id="416505841">
        <w:r w:rsidR="004C5840">
          <w:t>reduce UE complexity</w:t>
        </w:r>
      </w:ins>
      <w:r w:rsidR="002B3F99">
        <w:rPr/>
        <w:t xml:space="preserve"> by using two groups of Rx antennas</w:t>
      </w:r>
      <w:ins w:author="Bindseil, James" w:date="2024-09-04T13:34:00Z" w:id="658267880">
        <w:r w:rsidR="004C5840">
          <w:t>, instead of all Rx antennas as an ent</w:t>
        </w:r>
      </w:ins>
      <w:ins w:author="Bindseil, James" w:date="2024-09-04T13:35:00Z" w:id="936066232">
        <w:r w:rsidR="004C5840">
          <w:t>irety.  For example, one such proposal is</w:t>
        </w:r>
      </w:ins>
      <w:del w:author="Bindseil, James" w:date="2024-09-04T13:35:00Z" w:id="1335673150">
        <w:r w:rsidDel="002B3F99">
          <w:delText>, as</w:delText>
        </w:r>
      </w:del>
      <w:r w:rsidR="002B3F99">
        <w:rPr/>
        <w:t xml:space="preserve"> outlined in RAN1#117 (2024-05), </w:t>
      </w:r>
      <w:ins w:author="Bindseil, James" w:date="2024-09-04T13:35:00Z" w:id="2120778666">
        <w:r w:rsidR="004C5840">
          <w:t xml:space="preserve">which </w:t>
        </w:r>
      </w:ins>
      <w:del w:author="Bindseil, James" w:date="2024-09-04T13:35:00Z" w:id="1060915428">
        <w:r w:rsidDel="002B3F99">
          <w:delText xml:space="preserve">allowing </w:delText>
        </w:r>
      </w:del>
      <w:ins w:author="Bindseil, James" w:date="2024-09-04T13:35:00Z" w:id="1385734370">
        <w:r w:rsidR="004C5840">
          <w:t xml:space="preserve">allows </w:t>
        </w:r>
      </w:ins>
      <w:r w:rsidR="002B3F99">
        <w:rPr/>
        <w:t xml:space="preserve">for configurations with 8-Rx </w:t>
      </w:r>
      <w:ins w:author="Bindseil, James" w:date="2024-09-04T13:36:00Z" w:id="1141892441">
        <w:r w:rsidR="004C5840">
          <w:t xml:space="preserve">antennas </w:t>
        </w:r>
      </w:ins>
      <w:r w:rsidR="002B3F99">
        <w:rPr/>
        <w:t>(</w:t>
      </w:r>
      <w:ins w:author="Bindseil, James" w:date="2024-09-04T13:36:00Z" w:id="1100546060">
        <w:r w:rsidR="004C5840">
          <w:t xml:space="preserve">e.g., </w:t>
        </w:r>
      </w:ins>
      <w:r w:rsidR="002B3F99">
        <w:rPr/>
        <w:t>4+4</w:t>
      </w:r>
      <w:ins w:author="Bindseil, James" w:date="2024-09-04T13:36:00Z" w:id="1172953309">
        <w:r w:rsidR="004C5840">
          <w:t xml:space="preserve"> antenna groups</w:t>
        </w:r>
      </w:ins>
      <w:r w:rsidR="002B3F99">
        <w:rPr/>
        <w:t xml:space="preserve">) or 6-Rx </w:t>
      </w:r>
      <w:ins w:author="Bindseil, James" w:date="2024-09-04T13:36:00Z" w:id="1127652763">
        <w:r w:rsidR="004C5840">
          <w:t xml:space="preserve">antennas </w:t>
        </w:r>
      </w:ins>
      <w:r w:rsidR="002B3F99">
        <w:rPr/>
        <w:t>(</w:t>
      </w:r>
      <w:ins w:author="Bindseil, James" w:date="2024-09-04T13:36:00Z" w:id="817026780">
        <w:r w:rsidR="004C5840">
          <w:t>e.g</w:t>
        </w:r>
      </w:ins>
      <w:ins w:author="Bindseil, James" w:date="2024-09-04T13:37:00Z" w:id="615162372">
        <w:r w:rsidR="004C5840">
          <w:t xml:space="preserve">., </w:t>
        </w:r>
      </w:ins>
      <w:r w:rsidR="002B3F99">
        <w:rPr/>
        <w:t>3+3</w:t>
      </w:r>
      <w:ins w:author="Bindseil, James" w:date="2024-09-04T13:36:00Z" w:id="877490227">
        <w:r w:rsidR="004C5840">
          <w:t xml:space="preserve"> antenna groups</w:t>
        </w:r>
      </w:ins>
      <w:r w:rsidR="002B3F99">
        <w:rPr/>
        <w:t xml:space="preserve">) setups. </w:t>
      </w:r>
      <w:del w:author="Bindseil, James" w:date="2024-09-04T13:38:00Z" w:id="706512958">
        <w:r w:rsidDel="002B3F99">
          <w:delText>Additionally, the image highlights the mutual interference caused by the transmitted signal,</w:delText>
        </w:r>
      </w:del>
      <w:ins w:author="Bindseil, James" w:date="2024-09-04T13:38:00Z" w:id="2101159823">
        <w:r w:rsidR="00525D1A">
          <w:t>The proposal in RAN1#117 (2024-05)</w:t>
        </w:r>
      </w:ins>
      <w:r w:rsidR="002B3F99">
        <w:rPr/>
        <w:t xml:space="preserve"> </w:t>
      </w:r>
      <w:del w:author="Bindseil, James" w:date="2024-09-04T13:39:00Z" w:id="1049215023">
        <w:r w:rsidDel="002B3F99">
          <w:delText xml:space="preserve">emphasizing </w:delText>
        </w:r>
      </w:del>
      <w:ins w:author="Bindseil, James" w:date="2024-09-04T13:39:00Z" w:id="173700077">
        <w:r w:rsidR="00525D1A">
          <w:t xml:space="preserve">emphasizes </w:t>
        </w:r>
      </w:ins>
      <w:r w:rsidR="002B3F99">
        <w:rPr/>
        <w:t xml:space="preserve">the </w:t>
      </w:r>
      <w:del w:author="Bindseil, James" w:date="2024-09-04T13:39:00Z" w:id="143971301">
        <w:r w:rsidDel="002B3F99">
          <w:delText>need for careful</w:delText>
        </w:r>
      </w:del>
      <w:ins w:author="Bindseil, James" w:date="2024-09-04T13:39:00Z" w:id="1925432449">
        <w:r w:rsidR="00525D1A">
          <w:t>use of</w:t>
        </w:r>
      </w:ins>
      <w:r w:rsidR="002B3F99">
        <w:rPr/>
        <w:t xml:space="preserve"> resource management in the context of SRS (Sounding Reference Signal) resources for antenna switching. </w:t>
      </w:r>
      <w:del w:author="Bindseil, James" w:date="2024-09-04T13:39:00Z" w:id="1306327784">
        <w:r w:rsidDel="002B3F99">
          <w:delText xml:space="preserve">Insights may include </w:delText>
        </w:r>
      </w:del>
      <w:commentRangeStart w:id="66"/>
      <w:del w:author="Bindseil, James" w:date="2024-09-04T13:39:00Z" w:id="474009462">
        <w:r w:rsidDel="002B3F99">
          <w:delText>a</w:delText>
        </w:r>
      </w:del>
      <w:ins w:author="Bindseil, James" w:date="2024-09-04T13:39:00Z" w:id="548971897">
        <w:r w:rsidR="00525D1A">
          <w:t>The</w:t>
        </w:r>
      </w:ins>
      <w:r w:rsidR="002B3F99">
        <w:rPr/>
        <w:t xml:space="preserve"> proposal </w:t>
      </w:r>
      <w:ins w:author="Bindseil, James" w:date="2024-09-04T13:39:00Z" w:id="1588456775">
        <w:r w:rsidR="00525D1A">
          <w:t xml:space="preserve">provides </w:t>
        </w:r>
      </w:ins>
      <w:r w:rsidR="002B3F99">
        <w:rPr/>
        <w:t xml:space="preserve">for a </w:t>
      </w:r>
      <w:del w:author="Bindseil, James" w:date="2024-09-04T13:39:00Z" w:id="1785014329">
        <w:r w:rsidDel="002B3F99">
          <w:delText>user equipment (</w:delText>
        </w:r>
      </w:del>
      <w:r w:rsidR="002B3F99">
        <w:rPr/>
        <w:t>UE</w:t>
      </w:r>
      <w:del w:author="Bindseil, James" w:date="2024-09-04T13:39:00Z" w:id="588139929">
        <w:r w:rsidDel="002B3F99">
          <w:delText>)</w:delText>
        </w:r>
      </w:del>
      <w:r w:rsidR="002B3F99">
        <w:rPr/>
        <w:t xml:space="preserve"> configured with a total of P</w:t>
      </w:r>
      <w:commentRangeStart w:id="71"/>
      <w:r w:rsidRPr="1B0A7EF3" w:rsidR="002B3F99">
        <w:rPr>
          <w:vertAlign w:val="subscript"/>
          <w:rPrChange w:author="Bindseil, James" w:date="2024-09-04T13:41:00Z" w:id="211079714"/>
        </w:rPr>
        <w:t>SRS</w:t>
      </w:r>
      <w:commentRangeEnd w:id="71"/>
      <w:r>
        <w:rPr>
          <w:rStyle w:val="CommentReference"/>
        </w:rPr>
        <w:commentReference w:id="71"/>
      </w:r>
      <w:r w:rsidR="002B3F99">
        <w:rPr/>
        <w:t xml:space="preserve">=6 or 8 ports across </w:t>
      </w:r>
      <w:commentRangeStart w:id="73"/>
      <w:del w:author="Bindseil, James" w:date="2024-09-04T13:41:00Z" w:id="423530096">
        <w:r w:rsidDel="002B3F99">
          <w:delText>at least</w:delText>
        </w:r>
      </w:del>
      <w:ins w:author="Bindseil, James" w:date="2024-09-04T13:41:00Z" w:id="282739150">
        <w:r w:rsidR="00525D1A">
          <w:t>greater than or equal to</w:t>
        </w:r>
      </w:ins>
      <w:r w:rsidR="002B3F99">
        <w:rPr/>
        <w:t xml:space="preserve"> </w:t>
      </w:r>
      <w:commentRangeEnd w:id="73"/>
      <w:r>
        <w:rPr>
          <w:rStyle w:val="CommentReference"/>
        </w:rPr>
        <w:commentReference w:id="73"/>
      </w:r>
      <w:r w:rsidR="002B3F99">
        <w:rPr/>
        <w:t>one sounding reference signal (SRS) resource for antenna switching intended for xT6R or xT8R</w:t>
      </w:r>
      <w:ins w:author="Bindseil, James" w:date="2024-09-04T13:43:00Z" w:id="1489749259">
        <w:r w:rsidR="0060686B">
          <w:t>.</w:t>
        </w:r>
      </w:ins>
      <w:del w:author="Bindseil, James" w:date="2024-09-04T13:43:00Z" w:id="1073382042">
        <w:r w:rsidDel="002B3F99">
          <w:delText>,</w:delText>
        </w:r>
      </w:del>
      <w:r w:rsidR="002B3F99">
        <w:rPr/>
        <w:t xml:space="preserve"> </w:t>
      </w:r>
      <w:ins w:author="Bindseil, James" w:date="2024-09-04T13:43:00Z" w:id="908465050">
        <w:r w:rsidR="0060686B">
          <w:t xml:space="preserve">Such a configured UE may support </w:t>
        </w:r>
      </w:ins>
      <w:del w:author="Bindseil, James" w:date="2024-09-04T13:44:00Z" w:id="756640612">
        <w:r w:rsidDel="002B3F99">
          <w:delText>wherein</w:delText>
        </w:r>
      </w:del>
      <w:ins w:author="Bindseil, James" w:date="2024-09-04T13:44:00Z" w:id="755315014">
        <w:r w:rsidR="0060686B">
          <w:t>one or more</w:t>
        </w:r>
      </w:ins>
      <w:del w:author="Bindseil, James" w:date="2024-09-04T13:44:00Z" w:id="96937629">
        <w:r w:rsidDel="002B3F99">
          <w:delText xml:space="preserve"> a</w:delText>
        </w:r>
      </w:del>
      <w:r w:rsidR="002B3F99">
        <w:rPr/>
        <w:t xml:space="preserve"> fixed SRS port grouping</w:t>
      </w:r>
      <w:ins w:author="Bindseil, James" w:date="2024-09-04T13:44:00Z" w:id="1349083516">
        <w:r w:rsidR="0060686B">
          <w:t>s</w:t>
        </w:r>
      </w:ins>
      <w:ins w:author="Bindseil, James" w:date="2024-09-04T13:46:00Z" w:id="361062285">
        <w:r w:rsidR="0060686B">
          <w:t>, such as:</w:t>
        </w:r>
      </w:ins>
      <w:del w:author="Bindseil, James" w:date="2024-09-04T13:44:00Z" w:id="937666432">
        <w:r w:rsidDel="002B3F99">
          <w:delText xml:space="preserve"> may be supported</w:delText>
        </w:r>
      </w:del>
      <w:del w:author="Bindseil, James" w:date="2024-09-04T13:46:00Z" w:id="109494580">
        <w:r w:rsidDel="002B3F99">
          <w:delText>. In this configuration,</w:delText>
        </w:r>
      </w:del>
      <w:r w:rsidR="002B3F99">
        <w:rPr/>
        <w:t xml:space="preserve"> SRS port group 0, corresponding to codeword (CW) 0, </w:t>
      </w:r>
      <w:del w:author="Bindseil, James" w:date="2024-09-04T13:46:00Z" w:id="121903220">
        <w:r w:rsidDel="002B3F99">
          <w:delText xml:space="preserve">may </w:delText>
        </w:r>
      </w:del>
      <w:r w:rsidR="002B3F99">
        <w:rPr/>
        <w:t>compris</w:t>
      </w:r>
      <w:del w:author="Bindseil, James" w:date="2024-09-04T13:46:00Z" w:id="1493442818">
        <w:r w:rsidDel="002B3F99">
          <w:delText>e</w:delText>
        </w:r>
      </w:del>
      <w:ins w:author="Bindseil, James" w:date="2024-09-04T13:46:00Z" w:id="1079723230">
        <w:r w:rsidR="0060686B">
          <w:t>ing</w:t>
        </w:r>
      </w:ins>
      <w:r w:rsidR="002B3F99">
        <w:rPr/>
        <w:t xml:space="preserve"> the first P</w:t>
      </w:r>
      <w:r w:rsidRPr="1B0A7EF3" w:rsidR="002B3F99">
        <w:rPr>
          <w:vertAlign w:val="subscript"/>
          <w:rPrChange w:author="Bindseil, James" w:date="2024-09-04T13:45:00Z" w:id="914426942"/>
        </w:rPr>
        <w:t>SRS</w:t>
      </w:r>
      <w:r w:rsidR="002B3F99">
        <w:rPr/>
        <w:t>/2 out of P</w:t>
      </w:r>
      <w:r w:rsidRPr="1B0A7EF3" w:rsidR="002B3F99">
        <w:rPr>
          <w:vertAlign w:val="subscript"/>
          <w:rPrChange w:author="Bindseil, James" w:date="2024-09-04T13:45:00Z" w:id="887100938"/>
        </w:rPr>
        <w:t>SRS</w:t>
      </w:r>
      <w:r w:rsidR="002B3F99">
        <w:rPr/>
        <w:t xml:space="preserve"> ports</w:t>
      </w:r>
      <w:ins w:author="Bindseil, James" w:date="2024-09-04T13:46:00Z" w:id="262433412">
        <w:r w:rsidR="0060686B">
          <w:t>;</w:t>
        </w:r>
      </w:ins>
      <w:del w:author="Bindseil, James" w:date="2024-09-04T13:46:00Z" w:id="1313088045">
        <w:r w:rsidDel="002B3F99">
          <w:delText>, while</w:delText>
        </w:r>
      </w:del>
      <w:ins w:author="Bindseil, James" w:date="2024-09-04T13:46:00Z" w:id="1333488993">
        <w:r w:rsidR="0060686B">
          <w:t xml:space="preserve"> and,</w:t>
        </w:r>
      </w:ins>
      <w:r w:rsidR="002B3F99">
        <w:rPr/>
        <w:t xml:space="preserve"> SRS port group 1, corresponding to CW1, </w:t>
      </w:r>
      <w:del w:author="Bindseil, James" w:date="2024-09-04T13:46:00Z" w:id="613367117">
        <w:r w:rsidDel="002B3F99">
          <w:delText xml:space="preserve">may </w:delText>
        </w:r>
      </w:del>
      <w:r w:rsidR="002B3F99">
        <w:rPr/>
        <w:t>compris</w:t>
      </w:r>
      <w:del w:author="Bindseil, James" w:date="2024-09-04T13:47:00Z" w:id="582813134">
        <w:r w:rsidDel="002B3F99">
          <w:delText>e</w:delText>
        </w:r>
      </w:del>
      <w:ins w:author="Bindseil, James" w:date="2024-09-04T13:47:00Z" w:id="1411162866">
        <w:r w:rsidR="0060686B">
          <w:t>ing</w:t>
        </w:r>
      </w:ins>
      <w:r w:rsidR="002B3F99">
        <w:rPr/>
        <w:t xml:space="preserve"> the second P</w:t>
      </w:r>
      <w:r w:rsidRPr="1B0A7EF3" w:rsidR="002B3F99">
        <w:rPr>
          <w:vertAlign w:val="subscript"/>
          <w:rPrChange w:author="Bindseil, James" w:date="2024-09-04T13:47:00Z" w:id="59685911"/>
        </w:rPr>
        <w:t>SRS</w:t>
      </w:r>
      <w:r w:rsidR="002B3F99">
        <w:rPr/>
        <w:t>/2 out of P</w:t>
      </w:r>
      <w:r w:rsidRPr="1B0A7EF3" w:rsidR="002B3F99">
        <w:rPr>
          <w:vertAlign w:val="subscript"/>
          <w:rPrChange w:author="Bindseil, James" w:date="2024-09-04T13:47:00Z" w:id="642254905"/>
        </w:rPr>
        <w:t>SRS</w:t>
      </w:r>
      <w:r w:rsidR="002B3F99">
        <w:rPr/>
        <w:t xml:space="preserve"> ports, </w:t>
      </w:r>
      <w:ins w:author="Bindseil, James" w:date="2024-09-04T13:47:00Z" w:id="1018795645">
        <w:r w:rsidR="0060686B">
          <w:t xml:space="preserve">in each case </w:t>
        </w:r>
      </w:ins>
      <w:r w:rsidR="002B3F99">
        <w:rPr/>
        <w:t>with the P</w:t>
      </w:r>
      <w:r w:rsidRPr="1B0A7EF3" w:rsidR="002B3F99">
        <w:rPr>
          <w:vertAlign w:val="subscript"/>
          <w:rPrChange w:author="Bindseil, James" w:date="2024-09-04T13:47:00Z" w:id="2103169589"/>
        </w:rPr>
        <w:t>SRS</w:t>
      </w:r>
      <w:r w:rsidR="002B3F99">
        <w:rPr/>
        <w:t xml:space="preserve"> ports being indexed in ascending order based on SRS resource ID and port number</w:t>
      </w:r>
      <w:ins w:author="Bindseil, James" w:date="2024-09-04T13:48:00Z" w:id="1814851559">
        <w:r w:rsidR="007E0C17">
          <w:t xml:space="preserve"> </w:t>
        </w:r>
      </w:ins>
      <w:commentRangeStart w:id="102"/>
      <w:ins w:author="Bindseil, James" w:date="2024-09-04T13:48:00Z" w:id="2013779714">
        <w:r w:rsidR="007E0C17">
          <w:t>within each SRS resource</w:t>
        </w:r>
      </w:ins>
      <w:commentRangeEnd w:id="102"/>
      <w:r>
        <w:rPr>
          <w:rStyle w:val="CommentReference"/>
        </w:rPr>
        <w:commentReference w:id="102"/>
      </w:r>
      <w:r w:rsidR="002B3F99">
        <w:rPr/>
        <w:t xml:space="preserve">. </w:t>
      </w:r>
      <w:commentRangeEnd w:id="66"/>
      <w:r>
        <w:rPr>
          <w:rStyle w:val="CommentReference"/>
        </w:rPr>
        <w:commentReference w:id="66"/>
      </w:r>
      <w:r w:rsidR="002B3F99">
        <w:rPr/>
        <w:t>The potential impact of this grouping on channel quality indicator (CQI) calculation may be evaluated, acknowledging that different SRS ports may be associated with distinct UE antenna ports. In instances where a single CW is scheduled, both SRS port groups may correspond to the same CW. This feature may represent a separate UE capability that may be configured via radio resource control (RRC), with further details on the extent of RRC configuration pending</w:t>
      </w:r>
      <w:del w:author="Bindseil, James" w:date="2024-09-04T13:50:00Z" w:id="1169548919">
        <w:r w:rsidDel="002B3F99">
          <w:delText xml:space="preserve"> in our disclosure</w:delText>
        </w:r>
      </w:del>
      <w:r w:rsidR="002B3F99">
        <w:rPr/>
        <w:t>.</w:t>
      </w:r>
      <w:ins w:author="Bindseil, James" w:date="2024-09-04T13:50:00Z" w:id="1582885720">
        <w:r w:rsidR="007E0C17">
          <w:t xml:space="preserve">  </w:t>
        </w:r>
      </w:ins>
      <w:commentRangeStart w:id="105"/>
      <w:ins w:author="Bindseil, James" w:date="2024-09-04T13:51:00Z" w:id="839778490">
        <w:r w:rsidR="007E0C17">
          <w:t xml:space="preserve">Despite such proposals for supporting use of </w:t>
        </w:r>
        <w:r w:rsidR="007E0C17">
          <w:t>8-Rx antennas</w:t>
        </w:r>
      </w:ins>
      <w:ins w:author="Bindseil, James" w:date="2024-09-04T13:52:00Z" w:id="1995506740">
        <w:r w:rsidR="007E0C17">
          <w:t xml:space="preserve"> using 2 groups of Rx antennas, there remains the problem of mutual </w:t>
        </w:r>
      </w:ins>
      <w:ins w:author="Bindseil, James" w:date="2024-09-04T13:53:00Z" w:id="38046582">
        <w:r w:rsidR="000D2F3F">
          <w:t xml:space="preserve">interference </w:t>
        </w:r>
        <w:r w:rsidR="000D2F3F">
          <w:t xml:space="preserve">across the 2 Rx antenna groups </w:t>
        </w:r>
        <w:r w:rsidR="000D2F3F">
          <w:t>caused by the transmitted signal (PDSCH) precoded targeting to each Rx group</w:t>
        </w:r>
        <w:r w:rsidR="000D2F3F">
          <w:t>.</w:t>
        </w:r>
      </w:ins>
      <w:ins w:author="Bindseil, James" w:date="2024-09-04T13:51:00Z" w:id="650121601">
        <w:r w:rsidR="007E0C17">
          <w:t xml:space="preserve">  </w:t>
        </w:r>
      </w:ins>
      <w:commentRangeEnd w:id="105"/>
      <w:r>
        <w:rPr>
          <w:rStyle w:val="CommentReference"/>
        </w:rPr>
        <w:commentReference w:id="105"/>
      </w:r>
    </w:p>
    <w:p w:rsidR="00B93348" w:rsidRDefault="002B3F99" w14:paraId="1D5D93F0" w14:textId="77777777">
      <w:pPr>
        <w:pStyle w:val="Heading1"/>
      </w:pPr>
      <w:r>
        <w:t>[[3, Background: 2-CW and single-CW receiving]]</w:t>
      </w:r>
    </w:p>
    <w:p w:rsidR="00B93348" w:rsidRDefault="000D2F3F" w14:paraId="2A01230C" w14:textId="0DB56ECB">
      <w:commentRangeStart w:id="111"/>
      <w:ins w:author="Bindseil, James" w:date="2024-09-04T13:55:00Z" w:id="112">
        <w:r>
          <w:t>Referring to Fig</w:t>
        </w:r>
      </w:ins>
      <w:ins w:author="Bindseil, James" w:date="2024-09-04T13:59:00Z" w:id="113">
        <w:r w:rsidR="00B429EE">
          <w:t>s. 3(a) and 3(b)</w:t>
        </w:r>
        <w:commentRangeEnd w:id="111"/>
        <w:r w:rsidR="00B429EE">
          <w:rPr>
            <w:rStyle w:val="CommentReference"/>
          </w:rPr>
          <w:commentReference w:id="111"/>
        </w:r>
        <w:r w:rsidR="00B429EE">
          <w:t>,</w:t>
        </w:r>
      </w:ins>
      <w:ins w:author="Bindseil, James" w:date="2024-09-04T13:55:00Z" w:id="114">
        <w:r>
          <w:t xml:space="preserve"> </w:t>
        </w:r>
      </w:ins>
      <w:del w:author="Bindseil, James" w:date="2024-09-04T14:00:00Z" w:id="115">
        <w:r w:rsidDel="00B429EE">
          <w:delText>Aspects of the present disclosure may</w:delText>
        </w:r>
      </w:del>
      <w:ins w:author="Bindseil, James" w:date="2024-09-04T14:00:00Z" w:id="116">
        <w:r w:rsidR="00B429EE">
          <w:t>prior solutions</w:t>
        </w:r>
      </w:ins>
      <w:ins w:author="Bindseil, James" w:date="2024-09-04T14:01:00Z" w:id="117">
        <w:r w:rsidR="00B429EE">
          <w:t xml:space="preserve"> </w:t>
        </w:r>
      </w:ins>
      <w:ins w:author="Bindseil, James" w:date="2024-09-04T14:12:00Z" w:id="118">
        <w:r w:rsidR="00807759">
          <w:t>include a reduction in complexity within the multiple-input multiple-output (MIMO) receiver via the configuration of two Rx port groups, which allow either a</w:t>
        </w:r>
      </w:ins>
      <w:ins w:author="Bindseil, James" w:date="2024-09-04T14:01:00Z" w:id="119">
        <w:r w:rsidR="00B429EE">
          <w:t xml:space="preserve"> 2-CW </w:t>
        </w:r>
      </w:ins>
      <w:ins w:author="Bindseil, James" w:date="2024-09-04T14:12:00Z" w:id="120">
        <w:r w:rsidR="00807759">
          <w:t>or</w:t>
        </w:r>
      </w:ins>
      <w:ins w:author="Bindseil, James" w:date="2024-09-04T14:01:00Z" w:id="121">
        <w:r w:rsidR="00B429EE">
          <w:t xml:space="preserve"> </w:t>
        </w:r>
      </w:ins>
      <w:ins w:author="Bindseil, James" w:date="2024-09-04T14:12:00Z" w:id="122">
        <w:r w:rsidR="00807759">
          <w:t xml:space="preserve">a </w:t>
        </w:r>
      </w:ins>
      <w:ins w:author="Bindseil, James" w:date="2024-09-04T14:01:00Z" w:id="123">
        <w:r w:rsidR="00B429EE">
          <w:t xml:space="preserve">single-CW reception.  For instance, </w:t>
        </w:r>
      </w:ins>
      <w:ins w:author="Bindseil, James" w:date="2024-09-04T14:02:00Z" w:id="124">
        <w:r w:rsidR="00B429EE">
          <w:t xml:space="preserve">a reduced complexity multiple input multiple </w:t>
        </w:r>
        <w:r w:rsidR="00B429EE">
          <w:lastRenderedPageBreak/>
          <w:t>output (MIMO) receiver may be configured with two R</w:t>
        </w:r>
      </w:ins>
      <w:ins w:author="Bindseil, James" w:date="2024-09-04T14:03:00Z" w:id="125">
        <w:r w:rsidR="00B429EE">
          <w:t>x antenna port groups.</w:t>
        </w:r>
        <w:r w:rsidR="0003417D">
          <w:t xml:space="preserve">  Referring specifically to Fig. 3(a),</w:t>
        </w:r>
      </w:ins>
      <w:r>
        <w:t xml:space="preserve"> </w:t>
      </w:r>
      <w:del w:author="Bindseil, James" w:date="2024-09-04T14:04:00Z" w:id="126">
        <w:r w:rsidDel="0003417D">
          <w:delText>include the transmission of</w:delText>
        </w:r>
      </w:del>
      <w:ins w:author="Bindseil, James" w:date="2024-09-04T14:04:00Z" w:id="127">
        <w:r w:rsidR="0003417D">
          <w:t>a</w:t>
        </w:r>
      </w:ins>
      <w:r>
        <w:t xml:space="preserve"> 2-CW PDSCH </w:t>
      </w:r>
      <w:ins w:author="Bindseil, James" w:date="2024-09-04T14:04:00Z" w:id="128">
        <w:r w:rsidR="0003417D">
          <w:t xml:space="preserve">is transmitted </w:t>
        </w:r>
      </w:ins>
      <w:r>
        <w:t>targeting each Rx port group respectively when the rank is greater than 4</w:t>
      </w:r>
      <w:ins w:author="Bindseil, James" w:date="2024-09-04T14:04:00Z" w:id="129">
        <w:r w:rsidR="0003417D">
          <w:t xml:space="preserve">.  </w:t>
        </w:r>
      </w:ins>
      <w:del w:author="Bindseil, James" w:date="2024-09-04T14:04:00Z" w:id="130">
        <w:r w:rsidDel="0003417D">
          <w:delText>, as illustrated in Fig (a)</w:delText>
        </w:r>
      </w:del>
      <w:ins w:author="Bindseil, James" w:date="2024-09-04T14:04:00Z" w:id="131">
        <w:r w:rsidR="0003417D">
          <w:t>Further</w:t>
        </w:r>
      </w:ins>
      <w:r>
        <w:t xml:space="preserve">, </w:t>
      </w:r>
      <w:del w:author="Bindseil, James" w:date="2024-09-04T14:05:00Z" w:id="132">
        <w:r w:rsidDel="0003417D">
          <w:delText xml:space="preserve">while </w:delText>
        </w:r>
      </w:del>
      <w:ins w:author="Bindseil, James" w:date="2024-09-04T14:05:00Z" w:id="133">
        <w:r w:rsidR="0003417D">
          <w:t xml:space="preserve">referring specifically to Fig. 3(b), </w:t>
        </w:r>
      </w:ins>
      <w:r>
        <w:t>for ranks less than or equal to 4, a single-CW PDSCH may be employed</w:t>
      </w:r>
      <w:ins w:author="Bindseil, James" w:date="2024-09-04T14:05:00Z" w:id="134">
        <w:r w:rsidR="0003417D">
          <w:t>, and</w:t>
        </w:r>
      </w:ins>
      <w:del w:author="Bindseil, James" w:date="2024-09-04T14:05:00Z" w:id="135">
        <w:r w:rsidDel="0003417D">
          <w:delText>.</w:delText>
        </w:r>
      </w:del>
      <w:r>
        <w:t xml:space="preserve"> </w:t>
      </w:r>
      <w:del w:author="Bindseil, James" w:date="2024-09-04T14:05:00Z" w:id="136">
        <w:r w:rsidDel="0003417D">
          <w:delText>I</w:delText>
        </w:r>
      </w:del>
      <w:ins w:author="Bindseil, James" w:date="2024-09-04T14:05:00Z" w:id="137">
        <w:r w:rsidR="0003417D">
          <w:t>i</w:t>
        </w:r>
      </w:ins>
      <w:r>
        <w:t xml:space="preserve">n such scenarios, the </w:t>
      </w:r>
      <w:commentRangeStart w:id="138"/>
      <w:del w:author="Bindseil, James" w:date="2024-09-04T14:06:00Z" w:id="139">
        <w:r w:rsidDel="0003417D">
          <w:delText>user equipment (</w:delText>
        </w:r>
      </w:del>
      <w:r>
        <w:t>UE</w:t>
      </w:r>
      <w:del w:author="Bindseil, James" w:date="2024-09-04T14:06:00Z" w:id="140">
        <w:r w:rsidDel="0003417D">
          <w:delText>)</w:delText>
        </w:r>
      </w:del>
      <w:commentRangeEnd w:id="138"/>
      <w:r w:rsidR="0003417D">
        <w:rPr>
          <w:rStyle w:val="CommentReference"/>
        </w:rPr>
        <w:commentReference w:id="138"/>
      </w:r>
      <w:r>
        <w:t xml:space="preserve"> may either utilize log-likelihood ratio (LLR) combining from the demodulation of the two Rx port groups, </w:t>
      </w:r>
      <w:del w:author="Bindseil, James" w:date="2024-09-04T14:08:00Z" w:id="141">
        <w:r w:rsidDel="00807759">
          <w:delText xml:space="preserve">represented in Fig (b), </w:delText>
        </w:r>
      </w:del>
      <w:r>
        <w:t xml:space="preserve">or may opt to use </w:t>
      </w:r>
      <w:del w:author="Bindseil, James" w:date="2024-09-04T14:08:00Z" w:id="142">
        <w:r w:rsidDel="00807759">
          <w:delText xml:space="preserve">a fixed </w:delText>
        </w:r>
      </w:del>
      <w:r>
        <w:t>one of the two Rx port groups, which may be</w:t>
      </w:r>
      <w:ins w:author="Bindseil, James" w:date="2024-09-04T14:08:00Z" w:id="143">
        <w:r w:rsidR="00807759">
          <w:t xml:space="preserve"> either a fixed </w:t>
        </w:r>
      </w:ins>
      <w:ins w:author="Bindseil, James" w:date="2024-09-04T14:09:00Z" w:id="144">
        <w:r w:rsidR="00807759">
          <w:t>Rx port group or a Rx port group</w:t>
        </w:r>
      </w:ins>
      <w:del w:author="Bindseil, James" w:date="2024-09-04T14:09:00Z" w:id="145">
        <w:r w:rsidDel="00807759">
          <w:delText xml:space="preserve"> the one</w:delText>
        </w:r>
      </w:del>
      <w:r>
        <w:t xml:space="preserve"> exhibiting superior signal-to-noise ratio (SNR). </w:t>
      </w:r>
      <w:commentRangeStart w:id="146"/>
      <w:del w:author="Bindseil, James" w:date="2024-09-04T14:12:00Z" w:id="147">
        <w:r w:rsidDel="00807759">
          <w:delText>This may allow for a reduction in complexity within the multiple-input multiple-output (MIMO) receiver via the configuration of two Rx port groups</w:delText>
        </w:r>
      </w:del>
      <w:commentRangeEnd w:id="146"/>
      <w:r w:rsidR="00E23979">
        <w:rPr>
          <w:rStyle w:val="CommentReference"/>
        </w:rPr>
        <w:commentReference w:id="146"/>
      </w:r>
      <w:del w:author="Bindseil, James" w:date="2024-09-04T14:12:00Z" w:id="148">
        <w:r w:rsidDel="00807759">
          <w:delText xml:space="preserve">, </w:delText>
        </w:r>
        <w:commentRangeStart w:id="149"/>
        <w:r w:rsidDel="00807759">
          <w:delText>thereby enabling efficient wireless communication networks.</w:delText>
        </w:r>
      </w:del>
      <w:commentRangeEnd w:id="149"/>
      <w:r w:rsidR="00E23979">
        <w:rPr>
          <w:rStyle w:val="CommentReference"/>
        </w:rPr>
        <w:commentReference w:id="149"/>
      </w:r>
    </w:p>
    <w:p w:rsidR="00B93348" w:rsidRDefault="002B3F99" w14:paraId="08AA5A6E" w14:textId="77777777">
      <w:pPr>
        <w:pStyle w:val="Heading1"/>
      </w:pPr>
      <w:r>
        <w:t>[[4, Background: SRS for antenna switching (xTyR)]]</w:t>
      </w:r>
    </w:p>
    <w:p w:rsidR="00B93348" w:rsidRDefault="002B3F99" w14:paraId="0A5BE3FD" w14:textId="4575193C">
      <w:commentRangeStart w:id="150"/>
      <w:del w:author="Bindseil, James" w:date="2024-09-04T14:14:00Z" w:id="151">
        <w:r w:rsidDel="00E23979">
          <w:delText>Aspects of the present disclosure</w:delText>
        </w:r>
      </w:del>
      <w:ins w:author="Bindseil, James" w:date="2024-09-04T14:14:00Z" w:id="152">
        <w:r w:rsidR="00E23979">
          <w:t>Other prior solutions</w:t>
        </w:r>
      </w:ins>
      <w:r>
        <w:t xml:space="preserve"> </w:t>
      </w:r>
      <w:commentRangeEnd w:id="150"/>
      <w:r w:rsidR="00E23979">
        <w:rPr>
          <w:rStyle w:val="CommentReference"/>
        </w:rPr>
        <w:commentReference w:id="150"/>
      </w:r>
      <w:r>
        <w:t xml:space="preserve">may include the implementation of antenna switching in SRS resource sets, where the parameter "usage" is configured as "antennaSwitching" for xTyR. In this framework, a total of </w:t>
      </w:r>
      <w:commentRangeStart w:id="153"/>
      <m:oMath>
        <m:r>
          <w:del w:author="Bindseil, James" w:date="2024-09-04T14:17:00Z" w:id="154">
            <m:rPr>
              <m:lit/>
            </m:rPr>
            <w:rPr>
              <w:rFonts w:ascii="Cambria Math" w:hAnsi="Cambria Math"/>
            </w:rPr>
            <m:t>(</m:t>
          </w:del>
        </m:r>
        <m:r>
          <w:rPr>
            <w:rFonts w:ascii="Cambria Math" w:hAnsi="Cambria Math"/>
          </w:rPr>
          <m:t>Q</m:t>
        </m:r>
        <m:r>
          <w:rPr>
            <w:rFonts w:ascii="Cambria Math" w:hAnsi="Cambria Math"/>
          </w:rPr>
          <m:t>=</m:t>
        </m:r>
        <m:f>
          <m:fPr>
            <m:ctrlPr>
              <w:rPr>
                <w:rFonts w:ascii="Cambria Math" w:hAnsi="Cambria Math"/>
              </w:rPr>
            </m:ctrlPr>
          </m:fPr>
          <m:num>
            <m:r>
              <w:rPr>
                <w:rFonts w:ascii="Cambria Math" w:hAnsi="Cambria Math"/>
              </w:rPr>
              <m:t>y</m:t>
            </m:r>
            <m:ctrlPr>
              <w:rPr>
                <w:rFonts w:ascii="Cambria Math" w:hAnsi="Cambria Math"/>
                <w:i/>
              </w:rPr>
            </m:ctrlPr>
          </m:num>
          <m:den>
            <m:r>
              <w:rPr>
                <w:rFonts w:ascii="Cambria Math" w:hAnsi="Cambria Math"/>
              </w:rPr>
              <m:t>x</m:t>
            </m:r>
            <m:ctrlPr>
              <w:rPr>
                <w:rFonts w:ascii="Cambria Math" w:hAnsi="Cambria Math"/>
                <w:i/>
              </w:rPr>
            </m:ctrlPr>
          </m:den>
        </m:f>
        <m:r>
          <w:del w:author="Bindseil, James" w:date="2024-09-04T14:17:00Z" w:id="155">
            <m:rPr>
              <m:lit/>
            </m:rPr>
            <w:rPr>
              <w:rFonts w:ascii="Cambria Math" w:hAnsi="Cambria Math"/>
            </w:rPr>
            <m:t>)</m:t>
          </w:del>
        </m:r>
      </m:oMath>
      <w:r>
        <w:t xml:space="preserve"> </w:t>
      </w:r>
      <w:commentRangeEnd w:id="153"/>
      <w:r w:rsidR="00E23979">
        <w:rPr>
          <w:rStyle w:val="CommentReference"/>
        </w:rPr>
        <w:commentReference w:id="153"/>
      </w:r>
      <w:r>
        <w:t xml:space="preserve">SRS resources, each possessing </w:t>
      </w:r>
      <m:oMath>
        <m:r>
          <w:del w:author="Bindseil, James" w:date="2024-09-04T14:18:00Z" w:id="156">
            <m:rPr>
              <m:lit/>
            </m:rPr>
            <w:rPr>
              <w:rFonts w:ascii="Cambria Math" w:hAnsi="Cambria Math"/>
            </w:rPr>
            <m:t>(</m:t>
          </w:del>
        </m:r>
        <m:r>
          <w:rPr>
            <w:rFonts w:ascii="Cambria Math" w:hAnsi="Cambria Math"/>
          </w:rPr>
          <m:t xml:space="preserve"> </m:t>
        </m:r>
        <m:r>
          <w:rPr>
            <w:rFonts w:ascii="Cambria Math" w:hAnsi="Cambria Math"/>
          </w:rPr>
          <m:t>x</m:t>
        </m:r>
        <m:r>
          <w:del w:author="Bindseil, James" w:date="2024-09-04T14:18:00Z" w:id="157">
            <w:rPr>
              <w:rFonts w:ascii="Cambria Math" w:hAnsi="Cambria Math"/>
            </w:rPr>
            <m:t xml:space="preserve"> </m:t>
          </w:del>
        </m:r>
        <m:r>
          <w:del w:author="Bindseil, James" w:date="2024-09-04T14:18:00Z" w:id="158">
            <m:rPr>
              <m:lit/>
            </m:rPr>
            <w:rPr>
              <w:rFonts w:ascii="Cambria Math" w:hAnsi="Cambria Math"/>
            </w:rPr>
            <m:t>)</m:t>
          </w:del>
        </m:r>
      </m:oMath>
      <w:r>
        <w:t xml:space="preserve"> ports, may be utilized, with these resources being transmitted across different symbols through Time Division Multiplexing (TDM). Each of the </w:t>
      </w:r>
      <m:oMath>
        <m:r>
          <w:del w:author="Bindseil, James" w:date="2024-09-04T14:18:00Z" w:id="159">
            <m:rPr>
              <m:lit/>
            </m:rPr>
            <w:rPr>
              <w:rFonts w:ascii="Cambria Math" w:hAnsi="Cambria Math"/>
            </w:rPr>
            <m:t>(</m:t>
          </w:del>
        </m:r>
        <m:r>
          <w:rPr>
            <w:rFonts w:ascii="Cambria Math" w:hAnsi="Cambria Math"/>
          </w:rPr>
          <m:t xml:space="preserve"> </m:t>
        </m:r>
        <m:r>
          <w:rPr>
            <w:rFonts w:ascii="Cambria Math" w:hAnsi="Cambria Math"/>
          </w:rPr>
          <m:t>Q</m:t>
        </m:r>
        <m:r>
          <w:del w:author="Bindseil, James" w:date="2024-09-04T14:18:00Z" w:id="160">
            <w:rPr>
              <w:rFonts w:ascii="Cambria Math" w:hAnsi="Cambria Math"/>
            </w:rPr>
            <m:t xml:space="preserve"> </m:t>
          </w:del>
        </m:r>
        <m:r>
          <w:del w:author="Bindseil, James" w:date="2024-09-04T14:19:00Z" w:id="161">
            <m:rPr>
              <m:lit/>
            </m:rPr>
            <w:rPr>
              <w:rFonts w:ascii="Cambria Math" w:hAnsi="Cambria Math"/>
            </w:rPr>
            <m:t>)</m:t>
          </w:del>
        </m:r>
      </m:oMath>
      <w:r>
        <w:t xml:space="preserve"> SRS resources may be associated with distinct User Equipment (UE) antenna ports, ensuring differentiation from the other </w:t>
      </w:r>
      <m:oMath>
        <m:r>
          <w:del w:author="Bindseil, James" w:date="2024-09-04T14:19:00Z" w:id="162">
            <m:rPr>
              <m:lit/>
            </m:rPr>
            <w:rPr>
              <w:rFonts w:ascii="Cambria Math" w:hAnsi="Cambria Math"/>
            </w:rPr>
            <m:t>(</m:t>
          </w:del>
        </m:r>
        <m:r>
          <w:rPr>
            <w:rFonts w:ascii="Cambria Math" w:hAnsi="Cambria Math"/>
          </w:rPr>
          <m:t xml:space="preserve"> </m:t>
        </m:r>
        <m:r>
          <w:rPr>
            <w:rFonts w:ascii="Cambria Math" w:hAnsi="Cambria Math"/>
          </w:rPr>
          <m:t>Q</m:t>
        </m:r>
        <m:r>
          <w:rPr>
            <w:rFonts w:ascii="Cambria Math" w:hAnsi="Cambria Math"/>
          </w:rPr>
          <m:t xml:space="preserve"> - 1</m:t>
        </m:r>
        <m:r>
          <w:del w:author="Bindseil, James" w:date="2024-09-04T14:19:00Z" w:id="163">
            <w:rPr>
              <w:rFonts w:ascii="Cambria Math" w:hAnsi="Cambria Math"/>
            </w:rPr>
            <m:t xml:space="preserve"> </m:t>
          </w:del>
        </m:r>
        <m:r>
          <w:del w:author="Bindseil, James" w:date="2024-09-04T14:19:00Z" w:id="164">
            <m:rPr>
              <m:lit/>
            </m:rPr>
            <w:rPr>
              <w:rFonts w:ascii="Cambria Math" w:hAnsi="Cambria Math"/>
            </w:rPr>
            <m:t>)</m:t>
          </w:del>
        </m:r>
      </m:oMath>
      <w:r>
        <w:t xml:space="preserve"> resources. For the specified cases, </w:t>
      </w:r>
      <m:oMath>
        <m:r>
          <w:del w:author="Bindseil, James" w:date="2024-09-04T14:20:00Z" w:id="165">
            <m:rPr>
              <m:lit/>
            </m:rPr>
            <w:rPr>
              <w:rFonts w:ascii="Cambria Math" w:hAnsi="Cambria Math"/>
            </w:rPr>
            <m:t>(</m:t>
          </w:del>
        </m:r>
        <m:r>
          <w:rPr>
            <w:rFonts w:ascii="Cambria Math" w:hAnsi="Cambria Math"/>
          </w:rPr>
          <m:t xml:space="preserve"> </m:t>
        </m:r>
        <m:r>
          <w:rPr>
            <w:rFonts w:ascii="Cambria Math" w:hAnsi="Cambria Math"/>
          </w:rPr>
          <m:t>y</m:t>
        </m:r>
        <m:r>
          <w:rPr>
            <w:rFonts w:ascii="Cambria Math" w:hAnsi="Cambria Math"/>
          </w:rPr>
          <m:t xml:space="preserve"> </m:t>
        </m:r>
        <m:r>
          <w:del w:author="Bindseil, James" w:date="2024-09-04T14:20:00Z" w:id="166">
            <m:rPr>
              <m:lit/>
            </m:rPr>
            <w:rPr>
              <w:rFonts w:ascii="Cambria Math" w:hAnsi="Cambria Math"/>
            </w:rPr>
            <m:t>)</m:t>
          </w:del>
        </m:r>
      </m:oMath>
      <w:r>
        <w:t xml:space="preserve"> is noted to be an integer multiple of </w:t>
      </w:r>
      <m:oMath>
        <m:r>
          <w:del w:author="Bindseil, James" w:date="2024-09-04T14:21:00Z" w:id="167">
            <m:rPr>
              <m:lit/>
            </m:rPr>
            <w:rPr>
              <w:rFonts w:ascii="Cambria Math" w:hAnsi="Cambria Math"/>
            </w:rPr>
            <m:t>(</m:t>
          </w:del>
        </m:r>
        <m:r>
          <w:rPr>
            <w:rFonts w:ascii="Cambria Math" w:hAnsi="Cambria Math"/>
          </w:rPr>
          <m:t xml:space="preserve"> </m:t>
        </m:r>
        <m:r>
          <w:rPr>
            <w:rFonts w:ascii="Cambria Math" w:hAnsi="Cambria Math"/>
          </w:rPr>
          <m:t>x</m:t>
        </m:r>
        <m:r>
          <w:rPr>
            <w:rFonts w:ascii="Cambria Math" w:hAnsi="Cambria Math"/>
          </w:rPr>
          <m:t xml:space="preserve"> </m:t>
        </m:r>
        <m:r>
          <w:del w:author="Bindseil, James" w:date="2024-09-04T14:21:00Z" w:id="168">
            <m:rPr>
              <m:lit/>
            </m:rPr>
            <w:rPr>
              <w:rFonts w:ascii="Cambria Math" w:hAnsi="Cambria Math"/>
            </w:rPr>
            <m:t>)</m:t>
          </w:del>
        </m:r>
        <m:r>
          <w:rPr>
            <w:rFonts w:ascii="Cambria Math" w:hAnsi="Cambria Math"/>
          </w:rPr>
          <m:t>,</m:t>
        </m:r>
      </m:oMath>
      <w:r>
        <w:t xml:space="preserve"> </w:t>
      </w:r>
      <w:del w:author="Bindseil, James" w:date="2024-09-04T14:21:00Z" w:id="169">
        <w:r w:rsidDel="000B0BBC">
          <w:delText xml:space="preserve">illustrated by configurations </w:delText>
        </w:r>
      </w:del>
      <w:r>
        <w:t xml:space="preserve">such as 1T2R, 2T4R, 1T4R, 2T6R, and 4T8R, or alternatively, </w:t>
      </w:r>
      <w:ins w:author="Bindseil, James" w:date="2024-09-04T14:21:00Z" w:id="170">
        <w:r w:rsidR="000B0BBC">
          <w:t xml:space="preserve">in </w:t>
        </w:r>
      </w:ins>
      <w:r>
        <w:t xml:space="preserve">instances where </w:t>
      </w:r>
      <m:oMath>
        <m:r>
          <w:del w:author="Bindseil, James" w:date="2024-09-04T14:21:00Z" w:id="171">
            <m:rPr>
              <m:lit/>
            </m:rPr>
            <w:rPr>
              <w:rFonts w:ascii="Cambria Math" w:hAnsi="Cambria Math"/>
            </w:rPr>
            <m:t>(</m:t>
          </w:del>
        </m:r>
        <m:r>
          <w:rPr>
            <w:rFonts w:ascii="Cambria Math" w:hAnsi="Cambria Math"/>
          </w:rPr>
          <m:t xml:space="preserve"> </m:t>
        </m:r>
        <m:r>
          <w:rPr>
            <w:rFonts w:ascii="Cambria Math" w:hAnsi="Cambria Math"/>
          </w:rPr>
          <m:t>x</m:t>
        </m:r>
        <m:r>
          <w:rPr>
            <w:rFonts w:ascii="Cambria Math" w:hAnsi="Cambria Math"/>
          </w:rPr>
          <m:t xml:space="preserve"> = </m:t>
        </m:r>
        <m:r>
          <w:rPr>
            <w:rFonts w:ascii="Cambria Math" w:hAnsi="Cambria Math"/>
          </w:rPr>
          <m:t>y</m:t>
        </m:r>
        <m:r>
          <w:rPr>
            <w:rFonts w:ascii="Cambria Math" w:hAnsi="Cambria Math"/>
          </w:rPr>
          <m:t xml:space="preserve"> </m:t>
        </m:r>
        <m:r>
          <w:del w:author="Bindseil, James" w:date="2024-09-04T14:21:00Z" w:id="172">
            <m:rPr>
              <m:lit/>
            </m:rPr>
            <w:rPr>
              <w:rFonts w:ascii="Cambria Math" w:hAnsi="Cambria Math"/>
            </w:rPr>
            <m:t>)</m:t>
          </w:del>
        </m:r>
        <m:r>
          <w:rPr>
            <w:rFonts w:ascii="Cambria Math" w:hAnsi="Cambria Math"/>
          </w:rPr>
          <m:t>,</m:t>
        </m:r>
      </m:oMath>
      <w:r>
        <w:t xml:space="preserve"> such as 1T=1R, 2T=2R, and 4T=4R. It is acknowledged that future developments may include scenarios deviating from the integer-multiple principle, exemplified by configurations such as 4T6R and 3T8R.</w:t>
      </w:r>
    </w:p>
    <w:p w:rsidR="00B93348" w:rsidRDefault="002B3F99" w14:paraId="024612F7" w14:textId="77777777">
      <w:pPr>
        <w:pStyle w:val="Heading1"/>
      </w:pPr>
      <w:r>
        <w:t>[[5, Motivation and issue]]</w:t>
      </w:r>
    </w:p>
    <w:p w:rsidR="00B93348" w:rsidRDefault="002B3F99" w14:paraId="55524E18" w14:textId="268421B3">
      <w:r>
        <w:t xml:space="preserve">Aspects of the present disclosure may include the </w:t>
      </w:r>
      <w:commentRangeStart w:id="173"/>
      <w:del w:author="Bindseil, James" w:date="2024-09-04T14:24:00Z" w:id="174">
        <w:r w:rsidDel="00514B80">
          <w:delText xml:space="preserve">exploration </w:delText>
        </w:r>
      </w:del>
      <w:ins w:author="Bindseil, James" w:date="2024-09-04T14:24:00Z" w:id="175">
        <w:r w:rsidR="00514B80">
          <w:t>us</w:t>
        </w:r>
      </w:ins>
      <w:ins w:author="Bindseil, James" w:date="2024-09-04T14:25:00Z" w:id="176">
        <w:r w:rsidR="00514B80">
          <w:t>e</w:t>
        </w:r>
      </w:ins>
      <w:ins w:author="Bindseil, James" w:date="2024-09-04T14:24:00Z" w:id="177">
        <w:r w:rsidR="00514B80">
          <w:t xml:space="preserve"> </w:t>
        </w:r>
      </w:ins>
      <w:ins w:author="Bindseil, James" w:date="2024-09-04T14:25:00Z" w:id="178">
        <w:commentRangeEnd w:id="173"/>
        <w:r w:rsidR="00514B80">
          <w:rPr>
            <w:rStyle w:val="CommentReference"/>
          </w:rPr>
          <w:commentReference w:id="173"/>
        </w:r>
      </w:ins>
      <w:r>
        <w:t>of SRS (Sounding Reference Signal) port grouping, particularly in the context of foldable phones, where the design may pose unique challenges due to the physical constraints imposed by the hinge mechanism that typically prevents RF circuitry from crossing it. In some aspects, the two Rx antenna groups, which correspond to two SRS port groups, may be mounted on the distinct halves of the foldable device, necessitating a careful design approach for configurations such as 3T6R, 4T6R, and 3T8R user equipment (U</w:t>
      </w:r>
      <w:r>
        <w:t>E). The methodology for achieving effective SRS port grouping in these configurations may require innovative solutions that may not have been fully addressed in previous filings, including filing 2404951, as referenced in the accompanying appendix. By way of example, considerations may include the potential for reduced complexity in the MIMO (Multiple Input Multiple Output) receiver design, which may enhance overall device performance while ensuring compliance with the unique structural limitations inherent</w:t>
      </w:r>
      <w:r>
        <w:t xml:space="preserve"> in foldable devices.</w:t>
      </w:r>
    </w:p>
    <w:p w:rsidR="00B93348" w:rsidRDefault="002B3F99" w14:paraId="518AC9AF" w14:textId="77777777">
      <w:pPr>
        <w:pStyle w:val="Heading1"/>
      </w:pPr>
      <w:r>
        <w:lastRenderedPageBreak/>
        <w:t>[[6, Proposal for 3T6R]]</w:t>
      </w:r>
    </w:p>
    <w:p w:rsidR="00B93348" w:rsidRDefault="002B3F99" w14:paraId="54681CAF" w14:textId="150F2D4A">
      <w:r>
        <w:t>Referring to Fig</w:t>
      </w:r>
      <w:ins w:author="Bindseil, James" w:date="2024-09-04T14:26:00Z" w:id="179">
        <w:r w:rsidR="00514B80">
          <w:t>.</w:t>
        </w:r>
      </w:ins>
      <w:del w:author="Bindseil, James" w:date="2024-09-04T14:26:00Z" w:id="180">
        <w:r w:rsidDel="00514B80">
          <w:delText>ure</w:delText>
        </w:r>
      </w:del>
      <w:r>
        <w:t xml:space="preserve"> 6</w:t>
      </w:r>
      <w:del w:author="Bindseil, James" w:date="2024-09-04T14:26:00Z" w:id="181">
        <w:r w:rsidDel="00514B80">
          <w:delText>.</w:delText>
        </w:r>
      </w:del>
      <w:ins w:author="Bindseil, James" w:date="2024-09-04T14:26:00Z" w:id="182">
        <w:r w:rsidR="00514B80">
          <w:t>,</w:t>
        </w:r>
      </w:ins>
      <w:r>
        <w:t xml:space="preserve"> </w:t>
      </w:r>
      <w:del w:author="Bindseil, James" w:date="2024-09-04T14:27:00Z" w:id="183">
        <w:r w:rsidDel="00514B80">
          <w:delText>The image presents a proposal</w:delText>
        </w:r>
      </w:del>
      <w:ins w:author="Bindseil, James" w:date="2024-09-04T14:27:00Z" w:id="184">
        <w:r w:rsidR="00514B80">
          <w:t>the present disclosure includes</w:t>
        </w:r>
      </w:ins>
      <w:ins w:author="Bindseil, James" w:date="2024-09-04T14:28:00Z" w:id="185">
        <w:r w:rsidR="00F93B10">
          <w:t>, in one implementation,</w:t>
        </w:r>
      </w:ins>
      <w:del w:author="Bindseil, James" w:date="2024-09-04T14:27:00Z" w:id="186">
        <w:r w:rsidDel="00514B80">
          <w:delText xml:space="preserve"> for</w:delText>
        </w:r>
      </w:del>
      <w:r>
        <w:t xml:space="preserve"> a 3Tx and 6Rx (3T6R) antenna configuration, </w:t>
      </w:r>
      <w:del w:author="Bindseil, James" w:date="2024-09-04T14:28:00Z" w:id="187">
        <w:r w:rsidDel="00F93B10">
          <w:delText xml:space="preserve">detailing </w:delText>
        </w:r>
      </w:del>
      <w:ins w:author="Bindseil, James" w:date="2024-09-04T14:28:00Z" w:id="188">
        <w:r w:rsidR="00F93B10">
          <w:t xml:space="preserve">and further includes </w:t>
        </w:r>
      </w:ins>
      <w:r>
        <w:t xml:space="preserve">the grouping of antenna ports and SRS (Sounding Reference Signal) resources. </w:t>
      </w:r>
      <w:del w:author="Bindseil, James" w:date="2024-09-04T14:28:00Z" w:id="189">
        <w:r w:rsidDel="00F93B10">
          <w:delText>It specifies that</w:delText>
        </w:r>
      </w:del>
      <w:ins w:author="Bindseil, James" w:date="2024-09-04T14:28:00Z" w:id="190">
        <w:r w:rsidR="00F93B10">
          <w:t xml:space="preserve">In </w:t>
        </w:r>
      </w:ins>
      <w:ins w:author="Bindseil, James" w:date="2024-09-04T14:29:00Z" w:id="191">
        <w:r w:rsidR="00F93B10">
          <w:t>these aspects,</w:t>
        </w:r>
      </w:ins>
      <w:r>
        <w:t xml:space="preserve"> the three transmit (Tx) antenna ports</w:t>
      </w:r>
      <w:ins w:author="Bindseil, James" w:date="2024-09-04T14:30:00Z" w:id="192">
        <w:r w:rsidR="00F93B10">
          <w:t xml:space="preserve"> (e.g., x = 3)</w:t>
        </w:r>
      </w:ins>
      <w:r>
        <w:t xml:space="preserve"> are divided into two groups of 1 </w:t>
      </w:r>
      <w:ins w:author="Bindseil, James" w:date="2024-09-04T14:31:00Z" w:id="193">
        <w:r w:rsidR="00F93B10">
          <w:t xml:space="preserve">antenna port </w:t>
        </w:r>
      </w:ins>
      <w:r>
        <w:t>and 2</w:t>
      </w:r>
      <w:ins w:author="Bindseil, James" w:date="2024-09-04T14:31:00Z" w:id="194">
        <w:r w:rsidR="00F93B10">
          <w:t xml:space="preserve"> antenna ports</w:t>
        </w:r>
      </w:ins>
      <w:r>
        <w:t xml:space="preserve">, while the six receive (Rx) antenna ports </w:t>
      </w:r>
      <w:ins w:author="Bindseil, James" w:date="2024-09-04T14:31:00Z" w:id="195">
        <w:r w:rsidR="00F93B10">
          <w:t xml:space="preserve">(e.g., y = 6) </w:t>
        </w:r>
      </w:ins>
      <w:r>
        <w:t xml:space="preserve">are organized into groups of 2 </w:t>
      </w:r>
      <w:ins w:author="Bindseil, James" w:date="2024-09-04T14:31:00Z" w:id="196">
        <w:r w:rsidR="00F93B10">
          <w:t xml:space="preserve">antenna ports </w:t>
        </w:r>
      </w:ins>
      <w:r>
        <w:t>and 4</w:t>
      </w:r>
      <w:ins w:author="Bindseil, James" w:date="2024-09-04T14:31:00Z" w:id="197">
        <w:r w:rsidR="00F93B10">
          <w:t xml:space="preserve"> antenna ports</w:t>
        </w:r>
      </w:ins>
      <w:ins w:author="Bindseil, James" w:date="2024-09-04T14:56:00Z" w:id="198">
        <w:r w:rsidR="00B8539F">
          <w:t xml:space="preserve">, </w:t>
        </w:r>
      </w:ins>
      <w:ins w:author="Bindseil, James" w:date="2024-09-04T14:57:00Z" w:id="199">
        <w:r w:rsidRPr="00B8539F" w:rsidR="00B8539F">
          <w:t xml:space="preserve">rather than </w:t>
        </w:r>
      </w:ins>
      <m:oMath>
        <m:r>
          <w:ins w:author="Bindseil, James" w:date="2024-09-04T14:57:00Z" w:id="200">
            <w:rPr>
              <w:rFonts w:ascii="Cambria Math" w:hAnsi="Cambria Math"/>
            </w:rPr>
            <m:t xml:space="preserve">3+3 </m:t>
          </w:ins>
        </m:r>
      </m:oMath>
      <w:del w:author="Bindseil, James" w:date="2024-09-04T14:57:00Z" w:id="201">
        <w:r w:rsidDel="00B8539F">
          <w:delText>.</w:delText>
        </w:r>
      </w:del>
      <w:r>
        <w:t xml:space="preserve"> </w:t>
      </w:r>
      <w:ins w:author="Bindseil, James" w:date="2024-09-04T14:57:00Z" w:id="202">
        <w:r w:rsidR="00B8539F">
          <w:t xml:space="preserve">antenna ports.  </w:t>
        </w:r>
      </w:ins>
      <w:r>
        <w:t xml:space="preserve">Additionally, the SRS resources, which </w:t>
      </w:r>
      <w:commentRangeStart w:id="203"/>
      <w:del w:author="Bindseil, James" w:date="2024-09-04T14:51:00Z" w:id="204">
        <w:r w:rsidDel="00DF50D6">
          <w:delText>consist of</w:delText>
        </w:r>
      </w:del>
      <w:commentRangeEnd w:id="203"/>
      <w:r w:rsidR="00DF50D6">
        <w:rPr>
          <w:rStyle w:val="CommentReference"/>
        </w:rPr>
        <w:commentReference w:id="203"/>
      </w:r>
      <w:ins w:author="Bindseil, James" w:date="2024-09-04T14:51:00Z" w:id="205">
        <w:r w:rsidR="00DF50D6">
          <w:t>include</w:t>
        </w:r>
      </w:ins>
      <w:r>
        <w:t xml:space="preserve"> two groups </w:t>
      </w:r>
      <w:ins w:author="Bindseil, James" w:date="2024-09-04T14:53:00Z" w:id="206">
        <w:r w:rsidR="00DF50D6">
          <w:t xml:space="preserve">(e.g., Q = 2) </w:t>
        </w:r>
      </w:ins>
      <w:r>
        <w:t>with three ports each</w:t>
      </w:r>
      <w:ins w:author="Bindseil, James" w:date="2024-09-04T14:53:00Z" w:id="207">
        <w:r w:rsidR="00DF50D6">
          <w:t xml:space="preserve"> (e.g., x </w:t>
        </w:r>
      </w:ins>
      <w:ins w:author="Bindseil, James" w:date="2024-09-04T14:54:00Z" w:id="208">
        <w:r w:rsidR="00DF50D6">
          <w:t>= 3)</w:t>
        </w:r>
      </w:ins>
      <w:r>
        <w:t xml:space="preserve">, are categorized as </w:t>
      </w:r>
      <w:commentRangeStart w:id="209"/>
      <w:r>
        <w:t xml:space="preserve">Group#0 </w:t>
      </w:r>
      <w:ins w:author="Bindseil, James" w:date="2024-09-04T14:54:00Z" w:id="210">
        <w:r w:rsidR="00DF50D6">
          <w:t xml:space="preserve">ports </w:t>
        </w:r>
      </w:ins>
      <w:r>
        <w:t>and Group#1</w:t>
      </w:r>
      <w:ins w:author="Bindseil, James" w:date="2024-09-04T14:54:00Z" w:id="211">
        <w:r w:rsidR="00DF50D6">
          <w:t xml:space="preserve"> ports</w:t>
        </w:r>
      </w:ins>
      <w:r>
        <w:t>,</w:t>
      </w:r>
      <w:del w:author="Bindseil, James" w:date="2024-09-04T14:56:00Z" w:id="212">
        <w:r w:rsidDel="00DF50D6">
          <w:delText xml:space="preserve"> with corresponding port allocations indicated for each group</w:delText>
        </w:r>
      </w:del>
      <w:ins w:author="Bindseil, James" w:date="2024-09-04T14:56:00Z" w:id="213">
        <w:r w:rsidRPr="00DF50D6" w:rsidR="00DF50D6">
          <w:t xml:space="preserve"> </w:t>
        </w:r>
        <w:r w:rsidR="00DF50D6">
          <w:t xml:space="preserve">represented as </w:t>
        </w:r>
      </w:ins>
      <m:oMath>
        <m:r>
          <w:ins w:author="Bindseil, James" w:date="2024-09-04T14:56:00Z" w:id="214">
            <m:rPr>
              <m:lit/>
            </m:rPr>
            <w:rPr>
              <w:rFonts w:ascii="Cambria Math" w:hAnsi="Cambria Math"/>
            </w:rPr>
            <m:t>{</m:t>
          </w:ins>
        </m:r>
        <m:r>
          <w:ins w:author="Bindseil, James" w:date="2024-09-04T14:56:00Z" w:id="215">
            <m:rPr>
              <m:nor/>
            </m:rPr>
            <w:rPr>
              <w:rFonts w:ascii="Cambria Math" w:hAnsi="Cambria Math"/>
            </w:rPr>
            <m:t>SRS#0</m:t>
          </w:ins>
        </m:r>
        <m:d>
          <m:dPr>
            <m:begChr m:val="["/>
            <m:endChr m:val="]"/>
            <m:ctrlPr>
              <w:ins w:author="Bindseil, James" w:date="2024-09-04T14:56:00Z" w:id="216">
                <w:rPr>
                  <w:rFonts w:ascii="Cambria Math" w:hAnsi="Cambria Math"/>
                  <w:i/>
                </w:rPr>
              </w:ins>
            </m:ctrlPr>
          </m:dPr>
          <m:e>
            <m:r>
              <w:ins w:author="Bindseil, James" w:date="2024-09-04T14:56:00Z" w:id="217">
                <w:rPr>
                  <w:rFonts w:ascii="Cambria Math" w:hAnsi="Cambria Math"/>
                </w:rPr>
                <m:t>0,1,2</m:t>
              </w:ins>
            </m:r>
          </m:e>
        </m:d>
        <m:r>
          <w:ins w:author="Bindseil, James" w:date="2024-09-04T14:56:00Z" w:id="218">
            <w:rPr>
              <w:rFonts w:ascii="Cambria Math" w:hAnsi="Cambria Math"/>
            </w:rPr>
            <m:t>,</m:t>
          </w:ins>
        </m:r>
        <m:r>
          <w:ins w:author="Bindseil, James" w:date="2024-09-04T14:56:00Z" w:id="219">
            <m:rPr>
              <m:nor/>
            </m:rPr>
            <w:rPr>
              <w:rFonts w:ascii="Cambria Math" w:hAnsi="Cambria Math"/>
            </w:rPr>
            <m:t>SRS#1</m:t>
          </w:ins>
        </m:r>
        <m:d>
          <m:dPr>
            <m:begChr m:val="["/>
            <m:endChr m:val="]"/>
            <m:ctrlPr>
              <w:ins w:author="Bindseil, James" w:date="2024-09-04T14:56:00Z" w:id="220">
                <w:rPr>
                  <w:rFonts w:ascii="Cambria Math" w:hAnsi="Cambria Math"/>
                  <w:i/>
                </w:rPr>
              </w:ins>
            </m:ctrlPr>
          </m:dPr>
          <m:e>
            <m:r>
              <w:ins w:author="Bindseil, James" w:date="2024-09-04T14:56:00Z" w:id="221">
                <w:rPr>
                  <w:rFonts w:ascii="Cambria Math" w:hAnsi="Cambria Math"/>
                </w:rPr>
                <m:t>0,1,2</m:t>
              </w:ins>
            </m:r>
          </m:e>
        </m:d>
        <m:r>
          <w:ins w:author="Bindseil, James" w:date="2024-09-04T14:56:00Z" w:id="222">
            <m:rPr>
              <m:lit/>
            </m:rPr>
            <w:rPr>
              <w:rFonts w:ascii="Cambria Math" w:hAnsi="Cambria Math"/>
            </w:rPr>
            <m:t>}</m:t>
          </w:ins>
        </m:r>
      </m:oMath>
      <w:r>
        <w:t xml:space="preserve">. </w:t>
      </w:r>
      <w:commentRangeEnd w:id="209"/>
      <w:r w:rsidR="008C08F5">
        <w:rPr>
          <w:rStyle w:val="CommentReference"/>
        </w:rPr>
        <w:commentReference w:id="209"/>
      </w:r>
      <w:del w:author="Bindseil, James" w:date="2024-09-04T14:52:00Z" w:id="223">
        <w:r w:rsidDel="00DF50D6">
          <w:delText xml:space="preserve">The visual </w:delText>
        </w:r>
        <w:r w:rsidDel="00DF50D6">
          <w:delText>representation shows</w:delText>
        </w:r>
      </w:del>
      <w:ins w:author="Bindseil, James" w:date="2024-09-04T14:52:00Z" w:id="224">
        <w:r w:rsidR="00DF50D6">
          <w:t>Fig. 6 includes one example of</w:t>
        </w:r>
      </w:ins>
      <w:r>
        <w:t xml:space="preserve"> how these ports are structured in the context of a foldable phone, </w:t>
      </w:r>
      <w:del w:author="Bindseil, James" w:date="2024-09-04T14:58:00Z" w:id="225">
        <w:r w:rsidDel="00B8539F">
          <w:delText xml:space="preserve">emphasizing </w:delText>
        </w:r>
      </w:del>
      <w:ins w:author="Bindseil, James" w:date="2024-09-04T14:58:00Z" w:id="226">
        <w:r w:rsidR="00B8539F">
          <w:t xml:space="preserve">including </w:t>
        </w:r>
      </w:ins>
      <w:r>
        <w:t xml:space="preserve">the arrangement of antenna ports within the first and second halves of the device. </w:t>
      </w:r>
      <w:del w:author="Bindseil, James" w:date="2024-09-04T14:59:00Z" w:id="228">
        <w:r w:rsidDel="00B8539F">
          <w:delText xml:space="preserve">Aspects of the present disclosure may include a proposal for a 3T6R configuration, where the grouping of the </w:delText>
        </w:r>
      </w:del>
      <m:oMath>
        <m:r>
          <w:del w:author="Bindseil, James" w:date="2024-09-04T14:59:00Z" w:id="229">
            <m:rPr>
              <m:lit/>
            </m:rPr>
            <w:rPr>
              <w:rFonts w:ascii="Cambria Math" w:hAnsi="Cambria Math"/>
            </w:rPr>
            <m:t>(</m:t>
          </w:del>
        </m:r>
        <m:r>
          <w:del w:author="Bindseil, James" w:date="2024-09-04T14:59:00Z" w:id="230">
            <w:rPr>
              <w:rFonts w:ascii="Cambria Math" w:hAnsi="Cambria Math"/>
            </w:rPr>
            <m:t xml:space="preserve"> </m:t>
          </w:del>
        </m:r>
        <m:r>
          <w:del w:author="Bindseil, James" w:date="2024-09-04T14:59:00Z" w:id="231">
            <w:rPr>
              <w:rFonts w:ascii="Cambria Math" w:hAnsi="Cambria Math"/>
            </w:rPr>
            <m:t>x</m:t>
          </w:del>
        </m:r>
        <m:r>
          <w:del w:author="Bindseil, James" w:date="2024-09-04T14:59:00Z" w:id="232">
            <w:rPr>
              <w:rFonts w:ascii="Cambria Math" w:hAnsi="Cambria Math"/>
            </w:rPr>
            <m:t xml:space="preserve">=3 </m:t>
          </w:del>
        </m:r>
        <m:r>
          <w:del w:author="Bindseil, James" w:date="2024-09-04T14:59:00Z" w:id="233">
            <m:rPr>
              <m:lit/>
            </m:rPr>
            <w:rPr>
              <w:rFonts w:ascii="Cambria Math" w:hAnsi="Cambria Math"/>
            </w:rPr>
            <m:t>)</m:t>
          </w:del>
        </m:r>
      </m:oMath>
      <w:del w:author="Bindseil, James" w:date="2024-09-04T14:59:00Z" w:id="234">
        <w:r w:rsidDel="00B8539F">
          <w:delText xml:space="preserve"> transmit (Tx) antenna ports is split as </w:delText>
        </w:r>
      </w:del>
      <m:oMath>
        <m:r>
          <w:del w:author="Bindseil, James" w:date="2024-09-04T14:59:00Z" w:id="235">
            <m:rPr>
              <m:lit/>
            </m:rPr>
            <w:rPr>
              <w:rFonts w:ascii="Cambria Math" w:hAnsi="Cambria Math"/>
            </w:rPr>
            <m:t>(</m:t>
          </w:del>
        </m:r>
        <m:r>
          <w:del w:author="Bindseil, James" w:date="2024-09-04T14:59:00Z" w:id="236">
            <w:rPr>
              <w:rFonts w:ascii="Cambria Math" w:hAnsi="Cambria Math"/>
            </w:rPr>
            <m:t xml:space="preserve"> 1+2 </m:t>
          </w:del>
        </m:r>
        <m:r>
          <w:del w:author="Bindseil, James" w:date="2024-09-04T14:59:00Z" w:id="237">
            <m:rPr>
              <m:lit/>
            </m:rPr>
            <w:rPr>
              <w:rFonts w:ascii="Cambria Math" w:hAnsi="Cambria Math"/>
            </w:rPr>
            <m:t>)</m:t>
          </w:del>
        </m:r>
        <m:r>
          <w:del w:author="Bindseil, James" w:date="2024-09-04T14:59:00Z" w:id="238">
            <w:rPr>
              <w:rFonts w:ascii="Cambria Math" w:hAnsi="Cambria Math"/>
            </w:rPr>
            <m:t>,</m:t>
          </w:del>
        </m:r>
      </m:oMath>
      <w:del w:author="Bindseil, James" w:date="2024-09-04T14:59:00Z" w:id="239">
        <w:r w:rsidDel="00B8539F">
          <w:delText xml:space="preserve"> and the grouping of the </w:delText>
        </w:r>
      </w:del>
      <m:oMath>
        <m:r>
          <w:del w:author="Bindseil, James" w:date="2024-09-04T14:59:00Z" w:id="240">
            <m:rPr>
              <m:lit/>
            </m:rPr>
            <w:rPr>
              <w:rFonts w:ascii="Cambria Math" w:hAnsi="Cambria Math"/>
            </w:rPr>
            <m:t>(</m:t>
          </w:del>
        </m:r>
        <m:r>
          <w:del w:author="Bindseil, James" w:date="2024-09-04T14:59:00Z" w:id="241">
            <w:rPr>
              <w:rFonts w:ascii="Cambria Math" w:hAnsi="Cambria Math"/>
            </w:rPr>
            <m:t xml:space="preserve"> </m:t>
          </w:del>
        </m:r>
        <m:r>
          <w:del w:author="Bindseil, James" w:date="2024-09-04T14:59:00Z" w:id="242">
            <w:rPr>
              <w:rFonts w:ascii="Cambria Math" w:hAnsi="Cambria Math"/>
            </w:rPr>
            <m:t>y</m:t>
          </w:del>
        </m:r>
        <m:r>
          <w:del w:author="Bindseil, James" w:date="2024-09-04T14:59:00Z" w:id="243">
            <w:rPr>
              <w:rFonts w:ascii="Cambria Math" w:hAnsi="Cambria Math"/>
            </w:rPr>
            <m:t xml:space="preserve">=6 </m:t>
          </w:del>
        </m:r>
        <m:r>
          <w:del w:author="Bindseil, James" w:date="2024-09-04T14:59:00Z" w:id="244">
            <m:rPr>
              <m:lit/>
            </m:rPr>
            <w:rPr>
              <w:rFonts w:ascii="Cambria Math" w:hAnsi="Cambria Math"/>
            </w:rPr>
            <m:t>)</m:t>
          </w:del>
        </m:r>
      </m:oMath>
      <w:del w:author="Bindseil, James" w:date="2024-09-04T14:59:00Z" w:id="245">
        <w:r w:rsidDel="00B8539F">
          <w:delText xml:space="preserve"> receive (Rx) antenna ports is split as </w:delText>
        </w:r>
      </w:del>
      <m:oMath>
        <m:r>
          <w:del w:author="Bindseil, James" w:date="2024-09-04T14:59:00Z" w:id="246">
            <m:rPr>
              <m:lit/>
            </m:rPr>
            <w:rPr>
              <w:rFonts w:ascii="Cambria Math" w:hAnsi="Cambria Math"/>
            </w:rPr>
            <m:t>(</m:t>
          </w:del>
        </m:r>
        <m:r>
          <w:del w:author="Bindseil, James" w:date="2024-09-04T14:59:00Z" w:id="247">
            <w:rPr>
              <w:rFonts w:ascii="Cambria Math" w:hAnsi="Cambria Math"/>
            </w:rPr>
            <m:t xml:space="preserve"> 2+4 </m:t>
          </w:del>
        </m:r>
        <m:r>
          <w:del w:author="Bindseil, James" w:date="2024-09-04T14:59:00Z" w:id="248">
            <m:rPr>
              <m:lit/>
            </m:rPr>
            <w:rPr>
              <w:rFonts w:ascii="Cambria Math" w:hAnsi="Cambria Math"/>
            </w:rPr>
            <m:t>)</m:t>
          </w:del>
        </m:r>
        <m:r>
          <w:del w:author="Bindseil, James" w:date="2024-09-04T14:59:00Z" w:id="249">
            <w:rPr>
              <w:rFonts w:ascii="Cambria Math" w:hAnsi="Cambria Math"/>
            </w:rPr>
            <m:t>,</m:t>
          </w:del>
        </m:r>
      </m:oMath>
      <w:del w:author="Bindseil, James" w:date="2024-09-04T14:59:00Z" w:id="250">
        <w:r w:rsidDel="00B8539F">
          <w:delText xml:space="preserve"> </w:delText>
        </w:r>
        <w:bookmarkStart w:name="_Hlk176354243" w:id="251"/>
        <w:r w:rsidDel="00B8539F">
          <w:delText xml:space="preserve">rather than </w:delText>
        </w:r>
      </w:del>
      <m:oMath>
        <m:r>
          <w:del w:author="Bindseil, James" w:date="2024-09-04T14:59:00Z" w:id="252">
            <m:rPr>
              <m:lit/>
            </m:rPr>
            <w:rPr>
              <w:rFonts w:ascii="Cambria Math" w:hAnsi="Cambria Math"/>
            </w:rPr>
            <m:t>(</m:t>
          </w:del>
        </m:r>
        <m:r>
          <w:del w:author="Bindseil, James" w:date="2024-09-04T14:59:00Z" w:id="253">
            <w:rPr>
              <w:rFonts w:ascii="Cambria Math" w:hAnsi="Cambria Math"/>
            </w:rPr>
            <m:t xml:space="preserve"> 3+3 </m:t>
          </w:del>
        </m:r>
        <m:r>
          <w:del w:author="Bindseil, James" w:date="2024-09-04T14:59:00Z" w:id="254">
            <m:rPr>
              <m:lit/>
            </m:rPr>
            <w:rPr>
              <w:rFonts w:ascii="Cambria Math" w:hAnsi="Cambria Math"/>
            </w:rPr>
            <m:t>)</m:t>
          </w:del>
        </m:r>
        <m:r>
          <w:del w:author="Bindseil, James" w:date="2024-09-04T14:59:00Z" w:id="255">
            <w:rPr>
              <w:rFonts w:ascii="Cambria Math" w:hAnsi="Cambria Math"/>
            </w:rPr>
            <m:t>.</m:t>
          </w:del>
        </m:r>
      </m:oMath>
      <w:del w:author="Bindseil, James" w:date="2024-09-04T14:59:00Z" w:id="256">
        <w:r w:rsidDel="00B8539F">
          <w:delText xml:space="preserve"> </w:delText>
        </w:r>
        <w:bookmarkEnd w:id="251"/>
        <w:r w:rsidDel="00B8539F">
          <w:delText xml:space="preserve">The grouping of the </w:delText>
        </w:r>
      </w:del>
      <m:oMath>
        <m:r>
          <w:del w:author="Bindseil, James" w:date="2024-09-04T14:59:00Z" w:id="257">
            <m:rPr>
              <m:lit/>
            </m:rPr>
            <w:rPr>
              <w:rFonts w:ascii="Cambria Math" w:hAnsi="Cambria Math"/>
            </w:rPr>
            <m:t>(</m:t>
          </w:del>
        </m:r>
        <m:r>
          <w:del w:author="Bindseil, James" w:date="2024-09-04T14:59:00Z" w:id="258">
            <w:rPr>
              <w:rFonts w:ascii="Cambria Math" w:hAnsi="Cambria Math"/>
            </w:rPr>
            <m:t xml:space="preserve"> </m:t>
          </w:del>
        </m:r>
        <m:r>
          <w:del w:author="Bindseil, James" w:date="2024-09-04T14:59:00Z" w:id="259">
            <w:rPr>
              <w:rFonts w:ascii="Cambria Math" w:hAnsi="Cambria Math"/>
            </w:rPr>
            <m:t>Q</m:t>
          </w:del>
        </m:r>
        <m:r>
          <w:del w:author="Bindseil, James" w:date="2024-09-04T14:59:00Z" w:id="260">
            <w:rPr>
              <w:rFonts w:ascii="Cambria Math" w:hAnsi="Cambria Math"/>
            </w:rPr>
            <m:t xml:space="preserve">=2 </m:t>
          </w:del>
        </m:r>
        <m:r>
          <w:del w:author="Bindseil, James" w:date="2024-09-04T14:59:00Z" w:id="261">
            <m:rPr>
              <m:lit/>
            </m:rPr>
            <w:rPr>
              <w:rFonts w:ascii="Cambria Math" w:hAnsi="Cambria Math"/>
            </w:rPr>
            <m:t>)</m:t>
          </w:del>
        </m:r>
      </m:oMath>
      <w:del w:author="Bindseil, James" w:date="2024-09-04T14:59:00Z" w:id="262">
        <w:r w:rsidDel="00B8539F">
          <w:delText xml:space="preserve"> sounding reference signal (SRS) resources, with each </w:delText>
        </w:r>
      </w:del>
      <m:oMath>
        <m:r>
          <w:del w:author="Bindseil, James" w:date="2024-09-04T14:59:00Z" w:id="263">
            <m:rPr>
              <m:lit/>
            </m:rPr>
            <w:rPr>
              <w:rFonts w:ascii="Cambria Math" w:hAnsi="Cambria Math"/>
            </w:rPr>
            <m:t>(</m:t>
          </w:del>
        </m:r>
        <m:r>
          <w:del w:author="Bindseil, James" w:date="2024-09-04T14:59:00Z" w:id="264">
            <w:rPr>
              <w:rFonts w:ascii="Cambria Math" w:hAnsi="Cambria Math"/>
            </w:rPr>
            <m:t xml:space="preserve"> </m:t>
          </w:del>
        </m:r>
        <m:r>
          <w:del w:author="Bindseil, James" w:date="2024-09-04T14:59:00Z" w:id="265">
            <w:rPr>
              <w:rFonts w:ascii="Cambria Math" w:hAnsi="Cambria Math"/>
            </w:rPr>
            <m:t>x</m:t>
          </w:del>
        </m:r>
        <m:r>
          <w:del w:author="Bindseil, James" w:date="2024-09-04T14:59:00Z" w:id="266">
            <w:rPr>
              <w:rFonts w:ascii="Cambria Math" w:hAnsi="Cambria Math"/>
            </w:rPr>
            <m:t xml:space="preserve">=3 </m:t>
          </w:del>
        </m:r>
        <m:r>
          <w:del w:author="Bindseil, James" w:date="2024-09-04T14:59:00Z" w:id="267">
            <m:rPr>
              <m:lit/>
            </m:rPr>
            <w:rPr>
              <w:rFonts w:ascii="Cambria Math" w:hAnsi="Cambria Math"/>
            </w:rPr>
            <m:t>)</m:t>
          </w:del>
        </m:r>
        <m:r>
          <w:del w:author="Bindseil, James" w:date="2024-09-04T14:59:00Z" w:id="268">
            <w:rPr>
              <w:rFonts w:ascii="Cambria Math" w:hAnsi="Cambria Math"/>
            </w:rPr>
            <m:t xml:space="preserve"> </m:t>
          </w:del>
        </m:r>
      </m:oMath>
      <w:del w:author="Bindseil, James" w:date="2024-09-04T14:59:00Z" w:id="269">
        <w:r w:rsidDel="00B8539F">
          <w:delText xml:space="preserve">ports in an SRS resource set, may be divided into Group#0 and Group#1 ports, specifically represented as </w:delText>
        </w:r>
      </w:del>
      <m:oMath>
        <m:r>
          <w:del w:author="Bindseil, James" w:date="2024-09-04T14:59:00Z" w:id="270">
            <m:rPr>
              <m:lit/>
            </m:rPr>
            <w:rPr>
              <w:rFonts w:ascii="Cambria Math" w:hAnsi="Cambria Math"/>
            </w:rPr>
            <m:t>({</m:t>
          </w:del>
        </m:r>
        <m:r>
          <w:del w:author="Bindseil, James" w:date="2024-09-04T14:59:00Z" w:id="271">
            <m:rPr>
              <m:nor/>
            </m:rPr>
            <w:rPr>
              <w:rFonts w:ascii="Cambria Math" w:hAnsi="Cambria Math"/>
            </w:rPr>
            <m:t>SRS#0</m:t>
          </w:del>
        </m:r>
        <m:d>
          <m:dPr>
            <m:begChr m:val="["/>
            <m:endChr m:val="]"/>
            <m:ctrlPr>
              <w:del w:author="Bindseil, James" w:date="2024-09-04T14:59:00Z" w:id="272">
                <w:rPr>
                  <w:rFonts w:ascii="Cambria Math" w:hAnsi="Cambria Math"/>
                  <w:i/>
                </w:rPr>
              </w:del>
            </m:ctrlPr>
          </m:dPr>
          <m:e>
            <m:r>
              <w:del w:author="Bindseil, James" w:date="2024-09-04T14:59:00Z" w:id="273">
                <w:rPr>
                  <w:rFonts w:ascii="Cambria Math" w:hAnsi="Cambria Math"/>
                </w:rPr>
                <m:t>0,1,2</m:t>
              </w:del>
            </m:r>
          </m:e>
        </m:d>
        <m:r>
          <w:del w:author="Bindseil, James" w:date="2024-09-04T14:59:00Z" w:id="274">
            <w:rPr>
              <w:rFonts w:ascii="Cambria Math" w:hAnsi="Cambria Math"/>
            </w:rPr>
            <m:t>,</m:t>
          </w:del>
        </m:r>
        <m:r>
          <w:del w:author="Bindseil, James" w:date="2024-09-04T14:59:00Z" w:id="275">
            <m:rPr>
              <m:nor/>
            </m:rPr>
            <w:rPr>
              <w:rFonts w:ascii="Cambria Math" w:hAnsi="Cambria Math"/>
            </w:rPr>
            <m:t>SRS#1</m:t>
          </w:del>
        </m:r>
        <m:d>
          <m:dPr>
            <m:begChr m:val="["/>
            <m:endChr m:val="]"/>
            <m:ctrlPr>
              <w:del w:author="Bindseil, James" w:date="2024-09-04T14:59:00Z" w:id="276">
                <w:rPr>
                  <w:rFonts w:ascii="Cambria Math" w:hAnsi="Cambria Math"/>
                  <w:i/>
                </w:rPr>
              </w:del>
            </m:ctrlPr>
          </m:dPr>
          <m:e>
            <m:r>
              <w:del w:author="Bindseil, James" w:date="2024-09-04T14:59:00Z" w:id="277">
                <w:rPr>
                  <w:rFonts w:ascii="Cambria Math" w:hAnsi="Cambria Math"/>
                </w:rPr>
                <m:t>0,1,2</m:t>
              </w:del>
            </m:r>
          </m:e>
        </m:d>
        <m:r>
          <w:del w:author="Bindseil, James" w:date="2024-09-04T14:59:00Z" w:id="278">
            <m:rPr>
              <m:lit/>
            </m:rPr>
            <w:rPr>
              <w:rFonts w:ascii="Cambria Math" w:hAnsi="Cambria Math"/>
            </w:rPr>
            <m:t>})</m:t>
          </w:del>
        </m:r>
        <m:r>
          <w:del w:author="Bindseil, James" w:date="2024-09-04T14:59:00Z" w:id="279">
            <w:rPr>
              <w:rFonts w:ascii="Cambria Math" w:hAnsi="Cambria Math"/>
            </w:rPr>
            <m:t>.</m:t>
          </w:del>
        </m:r>
        <m:r>
          <w:del w:author="Bindseil, James" w:date="2024-09-04T14:59:00Z" w:id="280">
            <m:rPr>
              <m:sty m:val="p"/>
            </m:rPr>
            <w:rPr>
              <w:rStyle w:val="CommentReference"/>
            </w:rPr>
            <w:commentReference w:id="227"/>
          </w:del>
        </m:r>
      </m:oMath>
      <w:ins w:author="Bindseil, James" w:date="2024-09-04T14:59:00Z" w:id="281">
        <w:r w:rsidR="00B8539F">
          <w:t xml:space="preserve"> </w:t>
        </w:r>
        <w:commentRangeStart w:id="282"/>
        <w:r w:rsidR="00B8539F">
          <w:t>For example, in the first half of a foldable phone, with SRS port Group #0,</w:t>
        </w:r>
      </w:ins>
      <w:ins w:author="Bindseil, James" w:date="2024-09-04T15:00:00Z" w:id="283">
        <w:r w:rsidR="00B8539F">
          <w:t xml:space="preserve"> the grouping of the two SRS resources may be represented as SRS#0 [0] and SRS#1[0</w:t>
        </w:r>
      </w:ins>
      <w:ins w:author="Bindseil, James" w:date="2024-09-04T15:01:00Z" w:id="284">
        <w:r w:rsidR="00B8539F">
          <w:t xml:space="preserve">].  Further, in this example, for </w:t>
        </w:r>
        <w:r w:rsidRPr="00B8539F" w:rsidR="00B8539F">
          <w:t xml:space="preserve">the </w:t>
        </w:r>
        <w:r w:rsidR="00B8539F">
          <w:t>second</w:t>
        </w:r>
        <w:r w:rsidRPr="00B8539F" w:rsidR="00B8539F">
          <w:t xml:space="preserve"> half of a foldable phone, with SRS port Group #</w:t>
        </w:r>
        <w:r w:rsidR="00B8539F">
          <w:t>1</w:t>
        </w:r>
        <w:r w:rsidRPr="00B8539F" w:rsidR="00B8539F">
          <w:t>, the grouping of the two SRS resources may be represented as SRS#0 [</w:t>
        </w:r>
        <w:r w:rsidR="00B8539F">
          <w:t>1,2</w:t>
        </w:r>
        <w:r w:rsidRPr="00B8539F" w:rsidR="00B8539F">
          <w:t>] and SRS#1[</w:t>
        </w:r>
        <w:r w:rsidR="00B8539F">
          <w:t>1,2</w:t>
        </w:r>
        <w:r w:rsidRPr="00B8539F" w:rsidR="00B8539F">
          <w:t xml:space="preserve">].  </w:t>
        </w:r>
      </w:ins>
      <w:ins w:author="Bindseil, James" w:date="2024-09-04T15:02:00Z" w:id="285">
        <w:commentRangeEnd w:id="282"/>
        <w:r w:rsidR="008C08F5">
          <w:rPr>
            <w:rStyle w:val="CommentReference"/>
          </w:rPr>
          <w:commentReference w:id="282"/>
        </w:r>
      </w:ins>
      <w:r>
        <w:t>This structured approach may facilitate enhanced performance in wireless communication networks by optimizing resource allocation and signaling efficiency.</w:t>
      </w:r>
    </w:p>
    <w:p w:rsidR="00B93348" w:rsidRDefault="002B3F99" w14:paraId="392144CF" w14:textId="77777777">
      <w:pPr>
        <w:pStyle w:val="Heading1"/>
      </w:pPr>
      <w:r>
        <w:t>[[7, Proposal for 4T6R]]</w:t>
      </w:r>
    </w:p>
    <w:p w:rsidR="00B93348" w:rsidRDefault="002B3F99" w14:paraId="4C598DDE" w14:textId="1BC604CF">
      <w:r>
        <w:t xml:space="preserve">Referring to </w:t>
      </w:r>
      <w:commentRangeStart w:id="286"/>
      <w:r>
        <w:t>Fig</w:t>
      </w:r>
      <w:ins w:author="Bindseil, James" w:date="2024-09-05T12:22:00Z" w:id="287">
        <w:r w:rsidR="00D56FA8">
          <w:t>s</w:t>
        </w:r>
      </w:ins>
      <w:ins w:author="Bindseil, James" w:date="2024-09-05T11:38:00Z" w:id="288">
        <w:r w:rsidR="009E6C12">
          <w:t>.</w:t>
        </w:r>
      </w:ins>
      <w:del w:author="Bindseil, James" w:date="2024-09-05T11:38:00Z" w:id="289">
        <w:r w:rsidDel="009E6C12">
          <w:delText>ure</w:delText>
        </w:r>
      </w:del>
      <w:r>
        <w:t xml:space="preserve"> 7</w:t>
      </w:r>
      <w:ins w:author="Bindseil, James" w:date="2024-09-05T12:22:00Z" w:id="290">
        <w:r w:rsidR="00D56FA8">
          <w:t xml:space="preserve"> and 8</w:t>
        </w:r>
        <w:commentRangeEnd w:id="286"/>
        <w:r w:rsidR="00D56FA8">
          <w:rPr>
            <w:rStyle w:val="CommentReference"/>
          </w:rPr>
          <w:commentReference w:id="286"/>
        </w:r>
      </w:ins>
      <w:ins w:author="Bindseil, James" w:date="2024-09-05T11:38:00Z" w:id="291">
        <w:r w:rsidR="009E6C12">
          <w:t>,</w:t>
        </w:r>
      </w:ins>
      <w:del w:author="Bindseil, James" w:date="2024-09-05T11:38:00Z" w:id="292">
        <w:r w:rsidDel="009E6C12">
          <w:delText>.</w:delText>
        </w:r>
      </w:del>
      <w:r>
        <w:t xml:space="preserve"> </w:t>
      </w:r>
      <w:del w:author="Bindseil, James" w:date="2024-09-05T11:38:00Z" w:id="293">
        <w:r w:rsidDel="009E6C12">
          <w:delText>T</w:delText>
        </w:r>
      </w:del>
      <w:ins w:author="Bindseil, James" w:date="2024-09-05T11:38:00Z" w:id="294">
        <w:r w:rsidR="009E6C12">
          <w:t>t</w:t>
        </w:r>
      </w:ins>
      <w:r>
        <w:t xml:space="preserve">he </w:t>
      </w:r>
      <w:ins w:author="Bindseil, James" w:date="2024-09-05T12:23:00Z" w:id="295">
        <w:r w:rsidRPr="00D56FA8" w:rsidR="00D56FA8">
          <w:t>present disclosure includes</w:t>
        </w:r>
      </w:ins>
      <w:del w:author="Bindseil, James" w:date="2024-09-05T12:23:00Z" w:id="296">
        <w:r w:rsidDel="00D56FA8">
          <w:delText xml:space="preserve">image outlines </w:delText>
        </w:r>
        <w:commentRangeStart w:id="297"/>
        <w:r w:rsidDel="00D56FA8">
          <w:delText xml:space="preserve">a proposal </w:delText>
        </w:r>
      </w:del>
      <w:commentRangeEnd w:id="297"/>
      <w:r w:rsidR="00D56FA8">
        <w:rPr>
          <w:rStyle w:val="CommentReference"/>
        </w:rPr>
        <w:commentReference w:id="297"/>
      </w:r>
      <w:del w:author="Bindseil, James" w:date="2024-09-05T12:23:00Z" w:id="298">
        <w:r w:rsidDel="00D56FA8">
          <w:delText>for</w:delText>
        </w:r>
      </w:del>
      <w:r>
        <w:t xml:space="preserve"> </w:t>
      </w:r>
      <w:ins w:author="Bindseil, James" w:date="2024-09-05T12:23:00Z" w:id="299">
        <w:r w:rsidR="00D56FA8">
          <w:t>aspects relating to a</w:t>
        </w:r>
      </w:ins>
      <w:del w:author="Bindseil, James" w:date="2024-09-05T12:23:00Z" w:id="300">
        <w:r w:rsidDel="00D56FA8">
          <w:delText>the</w:delText>
        </w:r>
      </w:del>
      <w:r>
        <w:t xml:space="preserve"> 4T6R system, detailing two </w:t>
      </w:r>
      <w:ins w:author="Bindseil, James" w:date="2024-09-05T12:31:00Z" w:id="301">
        <w:r w:rsidR="00CE51CB">
          <w:t xml:space="preserve">respective </w:t>
        </w:r>
      </w:ins>
      <w:r>
        <w:t xml:space="preserve">alternatives for SRS (Sounding Reference Signal) configurations. </w:t>
      </w:r>
      <w:ins w:author="Bindseil, James" w:date="2024-09-05T12:33:00Z" w:id="302">
        <w:r w:rsidR="00DB3EC9">
          <w:t xml:space="preserve">Specifically referring to Fig. 7, </w:t>
        </w:r>
      </w:ins>
      <w:del w:author="Bindseil, James" w:date="2024-09-05T12:33:00Z" w:id="303">
        <w:r w:rsidDel="00DB3EC9">
          <w:delText>I</w:delText>
        </w:r>
      </w:del>
      <w:ins w:author="Bindseil, James" w:date="2024-09-05T12:33:00Z" w:id="304">
        <w:r w:rsidR="00DB3EC9">
          <w:t>i</w:t>
        </w:r>
      </w:ins>
      <w:r>
        <w:t xml:space="preserve">n </w:t>
      </w:r>
      <w:ins w:author="Bindseil, James" w:date="2024-09-05T12:25:00Z" w:id="305">
        <w:r w:rsidR="00D56FA8">
          <w:t>Alternative 1 (“</w:t>
        </w:r>
      </w:ins>
      <w:r>
        <w:t>Alt1</w:t>
      </w:r>
      <w:ins w:author="Bindseil, James" w:date="2024-09-05T12:25:00Z" w:id="306">
        <w:r w:rsidR="00D56FA8">
          <w:t>”)</w:t>
        </w:r>
      </w:ins>
      <w:r>
        <w:t xml:space="preserve">, two SRS resources are </w:t>
      </w:r>
      <w:del w:author="Bindseil, James" w:date="2024-09-05T12:25:00Z" w:id="307">
        <w:r w:rsidDel="00D56FA8">
          <w:delText>presented</w:delText>
        </w:r>
      </w:del>
      <w:ins w:author="Bindseil, James" w:date="2024-09-05T12:25:00Z" w:id="308">
        <w:r w:rsidR="00D56FA8">
          <w:t>in a set</w:t>
        </w:r>
      </w:ins>
      <w:r>
        <w:t xml:space="preserve">, with </w:t>
      </w:r>
      <w:ins w:author="Bindseil, James" w:date="2024-09-05T12:26:00Z" w:id="309">
        <w:r w:rsidR="00D56FA8">
          <w:t xml:space="preserve">the first set, </w:t>
        </w:r>
      </w:ins>
      <w:r>
        <w:t>SRS#0</w:t>
      </w:r>
      <w:ins w:author="Bindseil, James" w:date="2024-09-05T12:26:00Z" w:id="310">
        <w:r w:rsidR="00D56FA8">
          <w:t>,</w:t>
        </w:r>
      </w:ins>
      <w:r>
        <w:t xml:space="preserve"> utilizing four ports and </w:t>
      </w:r>
      <w:ins w:author="Bindseil, James" w:date="2024-09-05T12:26:00Z" w:id="311">
        <w:r w:rsidR="00D56FA8">
          <w:t xml:space="preserve">the second set, </w:t>
        </w:r>
      </w:ins>
      <w:r>
        <w:t>SRS#1</w:t>
      </w:r>
      <w:ins w:author="Bindseil, James" w:date="2024-09-05T12:26:00Z" w:id="312">
        <w:r w:rsidR="00D56FA8">
          <w:t>,</w:t>
        </w:r>
      </w:ins>
      <w:r>
        <w:t xml:space="preserve"> utilizing two ports</w:t>
      </w:r>
      <w:ins w:author="Bindseil, James" w:date="2024-09-05T12:26:00Z" w:id="313">
        <w:r w:rsidR="00D56FA8">
          <w:t xml:space="preserve">.  The grouping of the </w:t>
        </w:r>
      </w:ins>
      <w:ins w:author="Bindseil, James" w:date="2024-09-05T12:27:00Z" w:id="314">
        <w:r w:rsidRPr="00D56FA8" w:rsidR="00D56FA8">
          <w:t>two SRS resources</w:t>
        </w:r>
        <w:r w:rsidR="00CE51CB">
          <w:t xml:space="preserve"> in a resource set </w:t>
        </w:r>
      </w:ins>
      <w:del w:author="Bindseil, James" w:date="2024-09-05T12:28:00Z" w:id="315">
        <w:r w:rsidDel="00CE51CB">
          <w:delText xml:space="preserve">, which </w:delText>
        </w:r>
      </w:del>
      <w:r>
        <w:t xml:space="preserve">are grouped into two sets: Group#0 and Group#1. Each group is designated specific port combinations, with Group#0 containing ports from SRS#0 and SRS#1, while Group#1 includes a </w:t>
      </w:r>
      <w:r>
        <w:t>different selection of ports</w:t>
      </w:r>
      <w:ins w:author="Bindseil, James" w:date="2024-09-05T12:31:00Z" w:id="316">
        <w:r w:rsidR="00CE51CB">
          <w:t>, represented as {SRS#0[0,1,2,3], SRS#1[0,1]}</w:t>
        </w:r>
      </w:ins>
      <w:r>
        <w:t xml:space="preserve">. </w:t>
      </w:r>
      <w:ins w:author="Bindseil, James" w:date="2024-09-05T12:33:00Z" w:id="317">
        <w:r w:rsidR="00DB3EC9">
          <w:t xml:space="preserve"> Specifically</w:t>
        </w:r>
      </w:ins>
      <w:ins w:author="Bindseil, James" w:date="2024-09-05T12:34:00Z" w:id="318">
        <w:r w:rsidR="00DB3EC9">
          <w:t xml:space="preserve"> referring to Fig. 8, </w:t>
        </w:r>
      </w:ins>
      <w:r>
        <w:t xml:space="preserve">Alt2 follows a similar structure but includes a total of four ports for both SRS resources, </w:t>
      </w:r>
      <w:del w:author="Bindseil, James" w:date="2024-09-05T12:32:00Z" w:id="319">
        <w:r w:rsidDel="00CE51CB">
          <w:delText>emphasizing the need for</w:delText>
        </w:r>
      </w:del>
      <w:del w:author="Bindseil, James" w:date="2024-09-05T12:35:00Z" w:id="320">
        <w:r w:rsidDel="00DB3EC9">
          <w:delText xml:space="preserve"> overlapping antenna ports that share configurations for specific indices. </w:delText>
        </w:r>
        <w:commentRangeStart w:id="321"/>
        <w:r w:rsidDel="00DB3EC9">
          <w:delText>The illustrations depict how these port groups can be organized on a foldable phone's design</w:delText>
        </w:r>
      </w:del>
      <w:commentRangeEnd w:id="321"/>
      <w:r w:rsidR="003858CE">
        <w:rPr>
          <w:rStyle w:val="CommentReference"/>
        </w:rPr>
        <w:commentReference w:id="321"/>
      </w:r>
      <w:del w:author="Bindseil, James" w:date="2024-09-05T12:35:00Z" w:id="322">
        <w:r w:rsidDel="00DB3EC9">
          <w:delText xml:space="preserve">, demonstrating the application of these groupings in practical scenarios. Aspects of the present disclosure may include proposals for 4T6R SRS configurations, specifically Alt1 and Alt2, which may utilize two SRS resources within a set. In Alt1, SRS#0 is designated with four ports while SRS#1 is allocated two ports, resulting in the grouping of the two SRS resources as Group#0 and Group#1, represented as {SRS#0[0,1,2,3], SRS#1[0,1]}. Conversely, in Alt2, both SRS#0 and SRS#1 are assigned four ports, </w:delText>
        </w:r>
      </w:del>
      <w:r>
        <w:t>leadin</w:t>
      </w:r>
      <w:r>
        <w:t>g to an overlap of antenna ports, with the grouping structured as {SRS#0[0,1,2,3], SRS#1[0,1,2,3]}. In this scenario, the overlapping antenna ports, defined as different combinations of {SRS resource index, SRS port index} linked to the same antenna port, may include pairs such as {SRS#0, port#0} and {SRS#1, port#0}, as well as similar configurations for port#2. Furthermore, for both Alt1 and Alt2, the distribution of the six antenna ports is organized as three ports for each group, potentially optimizing p</w:t>
      </w:r>
      <w:r>
        <w:t>erformance in wireless communication networks.</w:t>
      </w:r>
    </w:p>
    <w:p w:rsidR="00B93348" w:rsidRDefault="002B3F99" w14:paraId="22A4613B" w14:textId="77777777">
      <w:pPr>
        <w:pStyle w:val="Heading1"/>
      </w:pPr>
      <w:r>
        <w:lastRenderedPageBreak/>
        <w:t>[[8, Proposal for 3T8R (Alt1)]]</w:t>
      </w:r>
    </w:p>
    <w:p w:rsidR="00B93348" w:rsidRDefault="002B3F99" w14:paraId="1732D746" w14:textId="76089E08">
      <w:r>
        <w:t>Referring to Fig</w:t>
      </w:r>
      <w:ins w:author="Bindseil, James" w:date="2024-09-05T12:40:00Z" w:id="323">
        <w:r w:rsidR="003858CE">
          <w:t>.</w:t>
        </w:r>
      </w:ins>
      <w:del w:author="Bindseil, James" w:date="2024-09-05T12:40:00Z" w:id="324">
        <w:r w:rsidDel="003858CE">
          <w:delText>ure</w:delText>
        </w:r>
      </w:del>
      <w:r>
        <w:t xml:space="preserve"> </w:t>
      </w:r>
      <w:del w:author="Bindseil, James" w:date="2024-09-05T12:40:00Z" w:id="325">
        <w:r w:rsidDel="003858CE">
          <w:delText>8</w:delText>
        </w:r>
      </w:del>
      <w:ins w:author="Bindseil, James" w:date="2024-09-05T12:40:00Z" w:id="326">
        <w:r w:rsidR="003858CE">
          <w:t xml:space="preserve">9, </w:t>
        </w:r>
      </w:ins>
      <w:del w:author="Bindseil, James" w:date="2024-09-05T12:41:00Z" w:id="327">
        <w:r w:rsidDel="003858CE">
          <w:delText>. The image presents a proposal for</w:delText>
        </w:r>
      </w:del>
      <w:ins w:author="Bindseil, James" w:date="2024-09-05T12:41:00Z" w:id="328">
        <w:r w:rsidR="003858CE">
          <w:t xml:space="preserve"> </w:t>
        </w:r>
        <w:bookmarkStart w:name="_Hlk176432951" w:id="329"/>
        <w:r w:rsidR="003858CE">
          <w:t>the present disclosure includes another aspect relating to</w:t>
        </w:r>
      </w:ins>
      <w:r>
        <w:t xml:space="preserve"> </w:t>
      </w:r>
      <w:bookmarkEnd w:id="329"/>
      <w:r>
        <w:t>a 3 transmit and 8 receive (3T8R) antenna configuration</w:t>
      </w:r>
      <w:ins w:author="Bindseil, James" w:date="2024-09-05T12:42:00Z" w:id="330">
        <w:r w:rsidR="003858CE">
          <w:t xml:space="preserve">.  </w:t>
        </w:r>
        <w:r w:rsidR="00C26FD8">
          <w:t>In this aspect</w:t>
        </w:r>
      </w:ins>
      <w:r>
        <w:t>,</w:t>
      </w:r>
      <w:del w:author="Bindseil, James" w:date="2024-09-05T12:45:00Z" w:id="331">
        <w:r w:rsidDel="00C26FD8">
          <w:delText xml:space="preserve"> specifically detailing an alternative (Alt1) grouping strategy for SRS (Sounding Reference Signal) resources</w:delText>
        </w:r>
      </w:del>
      <w:del w:author="Bindseil, James" w:date="2024-09-05T12:42:00Z" w:id="332">
        <w:r w:rsidDel="00C26FD8">
          <w:delText xml:space="preserve">. It explains that </w:delText>
        </w:r>
      </w:del>
      <w:r>
        <w:t xml:space="preserve">the three transmit antenna ports </w:t>
      </w:r>
      <w:ins w:author="Bindseil, James" w:date="2024-09-05T12:44:00Z" w:id="333">
        <w:r w:rsidR="00C26FD8">
          <w:t xml:space="preserve">(x = 3) </w:t>
        </w:r>
      </w:ins>
      <w:r>
        <w:t>are grouped into a configuration of 1+2, while the six receive antenna ports</w:t>
      </w:r>
      <w:ins w:author="Bindseil, James" w:date="2024-09-05T12:44:00Z" w:id="334">
        <w:r w:rsidR="00C26FD8">
          <w:t xml:space="preserve"> (y = 6)</w:t>
        </w:r>
      </w:ins>
      <w:r>
        <w:t xml:space="preserve"> are grouped as 3+5 instead of 4+4. </w:t>
      </w:r>
      <w:del w:author="Bindseil, James" w:date="2024-09-05T12:45:00Z" w:id="335">
        <w:r w:rsidDel="00C26FD8">
          <w:delText xml:space="preserve">The </w:delText>
        </w:r>
      </w:del>
      <w:ins w:author="Bindseil, James" w:date="2024-09-05T12:45:00Z" w:id="336">
        <w:r w:rsidR="00C26FD8">
          <w:t xml:space="preserve">In an alternative (Alt1) grouping strategy for SRS (Sounding Reference Signal) resources, the </w:t>
        </w:r>
      </w:ins>
      <w:r>
        <w:t xml:space="preserve">Alt1 SRS setup </w:t>
      </w:r>
      <w:del w:author="Bindseil, James" w:date="2024-09-05T12:45:00Z" w:id="337">
        <w:r w:rsidDel="00C26FD8">
          <w:delText>consists of</w:delText>
        </w:r>
      </w:del>
      <w:ins w:author="Bindseil, James" w:date="2024-09-05T12:45:00Z" w:id="338">
        <w:r w:rsidR="00C26FD8">
          <w:t>includes</w:t>
        </w:r>
      </w:ins>
      <w:r>
        <w:t xml:space="preserve"> three SRS resources </w:t>
      </w:r>
      <w:ins w:author="Bindseil, James" w:date="2024-09-05T12:46:00Z" w:id="339">
        <w:r w:rsidR="00C26FD8">
          <w:t xml:space="preserve">in a set, </w:t>
        </w:r>
      </w:ins>
      <w:r>
        <w:t xml:space="preserve">designated as SRS#0, SRS#1, and SRS#2, with SRS#0 and SRS#1 </w:t>
      </w:r>
      <w:r>
        <w:t xml:space="preserve">each having three ports, and SRS#2 containing two non-overlapping ports. Furthermore, the resource grouping is illustrated with a foldable phone, where the first half corresponds to SRS port group #0 and includes ports SRS#0[0], SRS#1[0], and SRS#2[0], while the second half aligns with SRS port group #1, comprising ports SRS#0[1,2], SRS#1[1,2], and SRS#2[1]. </w:t>
      </w:r>
      <w:del w:author="Bindseil, James" w:date="2024-09-05T12:48:00Z" w:id="340">
        <w:r w:rsidDel="004C799E">
          <w:delText>Aspects of the present disclosure may include a proposal for 3T8R configurations, wherein the grouping of the x=3 transmission antenna ports is structu</w:delText>
        </w:r>
        <w:r w:rsidDel="004C799E">
          <w:delText xml:space="preserve">red as 1+2, while the grouping of the y=6 antenna ports is organized as 3+5, </w:delText>
        </w:r>
      </w:del>
      <w:del w:author="Bindseil, James" w:date="2024-09-05T12:43:00Z" w:id="341">
        <w:r w:rsidDel="00C26FD8">
          <w:delText>explicitly excluding</w:delText>
        </w:r>
      </w:del>
      <w:del w:author="Bindseil, James" w:date="2024-09-05T12:48:00Z" w:id="342">
        <w:r w:rsidDel="004C799E">
          <w:delText xml:space="preserve"> the configuration of 4+4. Additionally, the Alt1 SRS may comprise three SRS resources within a set: SRS#0 utilizing three ports, SRS#1 utilizing three ports, and SRS#2 utilizing two non-overlapping ports. Furthermore, for Alt1, the organization of the three SRS resources in an SRS resource set may be delineated as Group#0 and Group#1 ports, represented as {SRS#0[0,1,2], SRS#1[0,1,2], SRS#2[0,1]}, ensuring a sys</w:delText>
        </w:r>
        <w:r w:rsidDel="004C799E">
          <w:delText>tematic approach to resource allocation and management within wireless communication networks.</w:delText>
        </w:r>
      </w:del>
      <w:ins w:author="Bindseil, James" w:date="2024-09-05T12:49:00Z" w:id="343">
        <w:r w:rsidR="004C799E">
          <w:t xml:space="preserve"> </w:t>
        </w:r>
      </w:ins>
    </w:p>
    <w:p w:rsidR="00B93348" w:rsidRDefault="002B3F99" w14:paraId="14794CCF" w14:textId="77777777">
      <w:pPr>
        <w:pStyle w:val="Heading1"/>
      </w:pPr>
      <w:r>
        <w:t>[[9, Proposal for 3T8R (Alt2)]]</w:t>
      </w:r>
    </w:p>
    <w:p w:rsidR="00B93348" w:rsidRDefault="002B3F99" w14:paraId="0C845368" w14:textId="6254F8B5">
      <w:pPr>
        <w:rPr>
          <w:ins w:author="Bindseil, James" w:date="2024-09-05T12:55:00Z" w:id="1346130926"/>
        </w:rPr>
      </w:pPr>
      <w:r w:rsidR="002B3F99">
        <w:rPr/>
        <w:t>Referring to Fig</w:t>
      </w:r>
      <w:ins w:author="Bindseil, James" w:date="2024-09-05T12:48:00Z" w:id="1466632643">
        <w:r w:rsidR="004C799E">
          <w:t>.</w:t>
        </w:r>
      </w:ins>
      <w:del w:author="Bindseil, James" w:date="2024-09-05T12:48:00Z" w:id="531991947">
        <w:r w:rsidDel="002B3F99">
          <w:delText>ure</w:delText>
        </w:r>
      </w:del>
      <w:r w:rsidR="002B3F99">
        <w:rPr/>
        <w:t xml:space="preserve"> </w:t>
      </w:r>
      <w:del w:author="Bindseil, James" w:date="2024-09-05T12:48:00Z" w:id="66346365">
        <w:r w:rsidDel="002B3F99">
          <w:delText>9.</w:delText>
        </w:r>
      </w:del>
      <w:ins w:author="Bindseil, James" w:date="2024-09-05T12:48:00Z" w:id="1069356001">
        <w:r w:rsidR="004C799E">
          <w:t>10,</w:t>
        </w:r>
      </w:ins>
      <w:r w:rsidR="002B3F99">
        <w:rPr/>
        <w:t xml:space="preserve"> </w:t>
      </w:r>
      <w:ins w:author="Bindseil, James" w:date="2024-09-05T12:48:00Z" w:id="1025461384">
        <w:r w:rsidR="004C799E">
          <w:t>the present disclosure includes another aspect relating to</w:t>
        </w:r>
      </w:ins>
      <w:del w:author="Bindseil, James" w:date="2024-09-05T12:48:00Z" w:id="1781311950">
        <w:r w:rsidDel="002B3F99">
          <w:delText>The image presents a proposal for</w:delText>
        </w:r>
      </w:del>
      <w:r w:rsidR="002B3F99">
        <w:rPr/>
        <w:t xml:space="preserve"> 3T8R (Alternative 2)</w:t>
      </w:r>
      <w:r w:rsidR="004C799E">
        <w:rPr/>
        <w:t>,</w:t>
      </w:r>
      <w:commentRangeStart w:id="355"/>
      <w:r w:rsidR="002B3F99">
        <w:rPr/>
        <w:t xml:space="preserve"> involving the configuration of three SRS resources within a set, designated as SRS#0, SRS#1, and SRS#2, each comprising three p</w:t>
      </w:r>
      <w:r w:rsidR="002B3F99">
        <w:rPr/>
        <w:t xml:space="preserve">orts, which results in overlapping ports. The arrangement of the Q=2 SRS resources, with each resource </w:t>
      </w:r>
      <w:r w:rsidR="002B3F99">
        <w:rPr/>
        <w:t>containing</w:t>
      </w:r>
      <w:r w:rsidR="002B3F99">
        <w:rPr/>
        <w:t xml:space="preserve"> x=3 ports, is </w:t>
      </w:r>
      <w:del w:author="Bindseil, James" w:date="2024-09-05T12:53:00Z" w:id="858905341">
        <w:r w:rsidDel="002B3F99">
          <w:delText>structured as a division between</w:delText>
        </w:r>
      </w:del>
      <w:ins w:author="Bindseil, James" w:date="2024-09-05T12:53:00Z" w:id="459675434">
        <w:r w:rsidR="002A192D">
          <w:t>defined as</w:t>
        </w:r>
      </w:ins>
      <w:r w:rsidR="002B3F99">
        <w:rPr/>
        <w:t xml:space="preserve"> Group#0 and Group#1</w:t>
      </w:r>
      <w:ins w:author="Bindseil, James" w:date="2024-09-05T12:53:00Z" w:id="1227950685">
        <w:r w:rsidR="002A192D">
          <w:t xml:space="preserve"> ports</w:t>
        </w:r>
      </w:ins>
      <w:r w:rsidR="002B3F99">
        <w:rPr/>
        <w:t xml:space="preserve">, specifically represented as {SRS#0[0,1,2], SRS#1[0,1,2], SRS#2[0,1,2]}. The concept of an "overlap" port, which pertains to distinct combinations of {SRS resource index, SRS port index} linked to the same antenna port, should be </w:t>
      </w:r>
      <w:r w:rsidR="002B3F99">
        <w:rPr/>
        <w:t>defined</w:t>
      </w:r>
      <w:r w:rsidR="002B3F99">
        <w:rPr/>
        <w:t xml:space="preserve"> and configured, for instance, where {SRS#0, port#1} and {SRS#2, port#1} are a</w:t>
      </w:r>
      <w:r w:rsidR="002B3F99">
        <w:rPr/>
        <w:t>ssociated with a common antenna port.</w:t>
      </w:r>
      <w:commentRangeEnd w:id="355"/>
      <w:r>
        <w:rPr>
          <w:rStyle w:val="CommentReference"/>
        </w:rPr>
        <w:commentReference w:id="355"/>
      </w:r>
    </w:p>
    <w:p w:rsidR="002A192D" w:rsidRDefault="002A192D" w14:paraId="3D1D67D0" w14:textId="62A65F55">
      <w:pPr>
        <w:rPr>
          <w:ins w:author="Bindseil, James" w:date="2024-09-05T12:55:00Z" w:id="359"/>
        </w:rPr>
      </w:pPr>
      <w:commentRangeStart w:id="360"/>
      <w:ins w:author="Bindseil, James" w:date="2024-09-05T12:55:00Z" w:id="361">
        <w:r>
          <w:t>[[Appendix]]</w:t>
        </w:r>
      </w:ins>
      <w:ins w:author="Bindseil, James" w:date="2024-09-05T12:56:00Z" w:id="362">
        <w:commentRangeEnd w:id="360"/>
        <w:r>
          <w:rPr>
            <w:rStyle w:val="CommentReference"/>
          </w:rPr>
          <w:commentReference w:id="360"/>
        </w:r>
      </w:ins>
    </w:p>
    <w:p w:rsidR="002A192D" w:rsidRDefault="002A192D" w14:paraId="305399C9" w14:textId="77777777"/>
    <w:p w:rsidR="00B93348" w:rsidRDefault="002B3F99" w14:paraId="4B8064B8" w14:textId="77777777">
      <w:pPr>
        <w:pStyle w:val="Heading1"/>
      </w:pPr>
      <w:r>
        <w:t>Extracted Images</w:t>
      </w:r>
    </w:p>
    <w:p w:rsidR="00B93348" w:rsidRDefault="002B3F99" w14:paraId="17A4B991" w14:textId="77777777">
      <w:r>
        <w:t>Image from Slide 1:</w:t>
      </w:r>
    </w:p>
    <w:p w:rsidR="00B93348" w:rsidRDefault="002B3F99" w14:paraId="256FB789" w14:textId="77777777">
      <w:r>
        <w:rPr>
          <w:noProof/>
        </w:rPr>
        <w:lastRenderedPageBreak/>
        <w:drawing>
          <wp:inline distT="0" distB="0" distL="0" distR="0" wp14:anchorId="027E8923" wp14:editId="4B5FAA74">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5486400" cy="3086100"/>
                    </a:xfrm>
                    <a:prstGeom prst="rect">
                      <a:avLst/>
                    </a:prstGeom>
                  </pic:spPr>
                </pic:pic>
              </a:graphicData>
            </a:graphic>
          </wp:inline>
        </w:drawing>
      </w:r>
    </w:p>
    <w:p w:rsidR="00B93348" w:rsidRDefault="002B3F99" w14:paraId="49E0BDAA" w14:textId="77777777">
      <w:r>
        <w:br/>
      </w:r>
    </w:p>
    <w:p w:rsidR="00B93348" w:rsidRDefault="002B3F99" w14:paraId="4DD8F3C1" w14:textId="77777777">
      <w:r>
        <w:t>Image from Slide 2:</w:t>
      </w:r>
    </w:p>
    <w:p w:rsidR="00B93348" w:rsidRDefault="002B3F99" w14:paraId="170C1A84" w14:textId="77777777">
      <w:r>
        <w:rPr>
          <w:noProof/>
        </w:rPr>
        <w:drawing>
          <wp:inline distT="0" distB="0" distL="0" distR="0" wp14:anchorId="301AFA76" wp14:editId="160754F1">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5"/>
                    <a:stretch>
                      <a:fillRect/>
                    </a:stretch>
                  </pic:blipFill>
                  <pic:spPr>
                    <a:xfrm>
                      <a:off x="0" y="0"/>
                      <a:ext cx="5486400" cy="3086100"/>
                    </a:xfrm>
                    <a:prstGeom prst="rect">
                      <a:avLst/>
                    </a:prstGeom>
                  </pic:spPr>
                </pic:pic>
              </a:graphicData>
            </a:graphic>
          </wp:inline>
        </w:drawing>
      </w:r>
    </w:p>
    <w:p w:rsidR="00B93348" w:rsidRDefault="002B3F99" w14:paraId="466206E8" w14:textId="77777777">
      <w:r>
        <w:br/>
      </w:r>
    </w:p>
    <w:p w:rsidR="00B93348" w:rsidRDefault="002B3F99" w14:paraId="39AFBAAA" w14:textId="77777777">
      <w:r>
        <w:lastRenderedPageBreak/>
        <w:t>Image from Slide 3:</w:t>
      </w:r>
    </w:p>
    <w:p w:rsidR="00B93348" w:rsidRDefault="002B3F99" w14:paraId="2598D112" w14:textId="77777777">
      <w:r>
        <w:rPr>
          <w:noProof/>
        </w:rPr>
        <w:drawing>
          <wp:inline distT="0" distB="0" distL="0" distR="0" wp14:anchorId="32524D63" wp14:editId="1A6F8C69">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6"/>
                    <a:stretch>
                      <a:fillRect/>
                    </a:stretch>
                  </pic:blipFill>
                  <pic:spPr>
                    <a:xfrm>
                      <a:off x="0" y="0"/>
                      <a:ext cx="5486400" cy="3086100"/>
                    </a:xfrm>
                    <a:prstGeom prst="rect">
                      <a:avLst/>
                    </a:prstGeom>
                  </pic:spPr>
                </pic:pic>
              </a:graphicData>
            </a:graphic>
          </wp:inline>
        </w:drawing>
      </w:r>
    </w:p>
    <w:p w:rsidR="00B93348" w:rsidRDefault="002B3F99" w14:paraId="729953B0" w14:textId="77777777">
      <w:r>
        <w:br/>
      </w:r>
    </w:p>
    <w:p w:rsidR="00297332" w:rsidRDefault="00297332" w14:paraId="1E893840" w14:textId="77777777"/>
    <w:p w:rsidR="00297332" w:rsidRDefault="00297332" w14:paraId="55A53973" w14:textId="77777777"/>
    <w:p w:rsidR="00297332" w:rsidRDefault="00297332" w14:paraId="309F574D" w14:textId="77777777"/>
    <w:p w:rsidR="00297332" w:rsidRDefault="00297332" w14:paraId="46FCD22E" w14:textId="77777777"/>
    <w:p w:rsidR="00297332" w:rsidRDefault="00297332" w14:paraId="70F5DBED" w14:textId="77777777"/>
    <w:p w:rsidR="00297332" w:rsidRDefault="00297332" w14:paraId="472DCC8C" w14:textId="77777777"/>
    <w:p w:rsidR="00297332" w:rsidRDefault="00297332" w14:paraId="64665E95" w14:textId="77777777"/>
    <w:p w:rsidR="00297332" w:rsidRDefault="00297332" w14:paraId="3CFC59C5" w14:textId="77777777"/>
    <w:p w:rsidR="00297332" w:rsidRDefault="00297332" w14:paraId="5A12EFB8" w14:textId="77777777"/>
    <w:p w:rsidR="00297332" w:rsidRDefault="00297332" w14:paraId="003FAAF2" w14:textId="77777777"/>
    <w:p w:rsidR="00B93348" w:rsidRDefault="002B3F99" w14:paraId="7F2C70F5" w14:textId="77777777">
      <w:r>
        <w:t>Image from Slide 6:</w:t>
      </w:r>
    </w:p>
    <w:p w:rsidR="00B93348" w:rsidRDefault="002B3F99" w14:paraId="66F6681A" w14:textId="77777777">
      <w:r>
        <w:rPr>
          <w:noProof/>
        </w:rPr>
        <w:lastRenderedPageBreak/>
        <w:drawing>
          <wp:inline distT="0" distB="0" distL="0" distR="0" wp14:anchorId="446A4986" wp14:editId="3C93680E">
            <wp:extent cx="5486400" cy="308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7"/>
                    <a:stretch>
                      <a:fillRect/>
                    </a:stretch>
                  </pic:blipFill>
                  <pic:spPr>
                    <a:xfrm>
                      <a:off x="0" y="0"/>
                      <a:ext cx="5486400" cy="3086100"/>
                    </a:xfrm>
                    <a:prstGeom prst="rect">
                      <a:avLst/>
                    </a:prstGeom>
                  </pic:spPr>
                </pic:pic>
              </a:graphicData>
            </a:graphic>
          </wp:inline>
        </w:drawing>
      </w:r>
    </w:p>
    <w:p w:rsidR="00B93348" w:rsidRDefault="002B3F99" w14:paraId="1604AC74" w14:textId="77777777">
      <w:r>
        <w:br/>
      </w:r>
    </w:p>
    <w:p w:rsidR="00B93348" w:rsidRDefault="002B3F99" w14:paraId="4C588D0C" w14:textId="77777777">
      <w:r>
        <w:t>Image from Slide 7:</w:t>
      </w:r>
    </w:p>
    <w:p w:rsidR="00B93348" w:rsidRDefault="002B3F99" w14:paraId="7C27D3F5" w14:textId="77777777">
      <w:r>
        <w:rPr>
          <w:noProof/>
        </w:rPr>
        <w:drawing>
          <wp:inline distT="0" distB="0" distL="0" distR="0" wp14:anchorId="7E0BBAC6" wp14:editId="23092808">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8"/>
                    <a:stretch>
                      <a:fillRect/>
                    </a:stretch>
                  </pic:blipFill>
                  <pic:spPr>
                    <a:xfrm>
                      <a:off x="0" y="0"/>
                      <a:ext cx="5486400" cy="3086100"/>
                    </a:xfrm>
                    <a:prstGeom prst="rect">
                      <a:avLst/>
                    </a:prstGeom>
                  </pic:spPr>
                </pic:pic>
              </a:graphicData>
            </a:graphic>
          </wp:inline>
        </w:drawing>
      </w:r>
    </w:p>
    <w:p w:rsidR="00B93348" w:rsidRDefault="002B3F99" w14:paraId="1EFB4C9A" w14:textId="77777777">
      <w:r>
        <w:br/>
      </w:r>
    </w:p>
    <w:p w:rsidR="00B93348" w:rsidRDefault="002B3F99" w14:paraId="29B66752" w14:textId="77777777">
      <w:r>
        <w:lastRenderedPageBreak/>
        <w:t>Image from Slide 8:</w:t>
      </w:r>
    </w:p>
    <w:p w:rsidR="00B93348" w:rsidRDefault="002B3F99" w14:paraId="55A6712E" w14:textId="77777777">
      <w:r>
        <w:rPr>
          <w:noProof/>
        </w:rPr>
        <w:drawing>
          <wp:inline distT="0" distB="0" distL="0" distR="0" wp14:anchorId="3151762D" wp14:editId="1D2F69D3">
            <wp:extent cx="54864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9"/>
                    <a:stretch>
                      <a:fillRect/>
                    </a:stretch>
                  </pic:blipFill>
                  <pic:spPr>
                    <a:xfrm>
                      <a:off x="0" y="0"/>
                      <a:ext cx="5486400" cy="3086100"/>
                    </a:xfrm>
                    <a:prstGeom prst="rect">
                      <a:avLst/>
                    </a:prstGeom>
                  </pic:spPr>
                </pic:pic>
              </a:graphicData>
            </a:graphic>
          </wp:inline>
        </w:drawing>
      </w:r>
    </w:p>
    <w:p w:rsidR="00B93348" w:rsidRDefault="002B3F99" w14:paraId="6D50DAFC" w14:textId="77777777">
      <w:r>
        <w:br/>
      </w:r>
    </w:p>
    <w:p w:rsidR="00B93348" w:rsidRDefault="002B3F99" w14:paraId="51EDD741" w14:textId="77777777">
      <w:r>
        <w:t>Image from Slide 9:</w:t>
      </w:r>
    </w:p>
    <w:p w:rsidR="00B93348" w:rsidRDefault="002B3F99" w14:paraId="2C67AD0F" w14:textId="77777777">
      <w:r>
        <w:rPr>
          <w:noProof/>
        </w:rPr>
        <w:drawing>
          <wp:inline distT="0" distB="0" distL="0" distR="0" wp14:anchorId="3EFB9673" wp14:editId="54C7889A">
            <wp:extent cx="5486400"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0"/>
                    <a:stretch>
                      <a:fillRect/>
                    </a:stretch>
                  </pic:blipFill>
                  <pic:spPr>
                    <a:xfrm>
                      <a:off x="0" y="0"/>
                      <a:ext cx="5486400" cy="3086100"/>
                    </a:xfrm>
                    <a:prstGeom prst="rect">
                      <a:avLst/>
                    </a:prstGeom>
                  </pic:spPr>
                </pic:pic>
              </a:graphicData>
            </a:graphic>
          </wp:inline>
        </w:drawing>
      </w:r>
    </w:p>
    <w:p w:rsidR="00B93348" w:rsidRDefault="002B3F99" w14:paraId="2066E720" w14:textId="77777777">
      <w:r>
        <w:lastRenderedPageBreak/>
        <w:br/>
      </w:r>
    </w:p>
    <w:p w:rsidR="00B93348" w:rsidRDefault="002B3F99" w14:paraId="26BD85D3" w14:textId="77777777">
      <w:r>
        <w:t>Image from Slide 10:</w:t>
      </w:r>
    </w:p>
    <w:p w:rsidR="00B93348" w:rsidRDefault="002B3F99" w14:paraId="4FC3C944" w14:textId="77777777">
      <w:r>
        <w:rPr>
          <w:noProof/>
        </w:rPr>
        <w:drawing>
          <wp:inline distT="0" distB="0" distL="0" distR="0" wp14:anchorId="05D05916" wp14:editId="24F64C01">
            <wp:extent cx="54864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1"/>
                    <a:stretch>
                      <a:fillRect/>
                    </a:stretch>
                  </pic:blipFill>
                  <pic:spPr>
                    <a:xfrm>
                      <a:off x="0" y="0"/>
                      <a:ext cx="5486400" cy="3086100"/>
                    </a:xfrm>
                    <a:prstGeom prst="rect">
                      <a:avLst/>
                    </a:prstGeom>
                  </pic:spPr>
                </pic:pic>
              </a:graphicData>
            </a:graphic>
          </wp:inline>
        </w:drawing>
      </w:r>
    </w:p>
    <w:p w:rsidR="00B93348" w:rsidRDefault="002B3F99" w14:paraId="250D18D6" w14:textId="77777777">
      <w:r>
        <w:br/>
      </w:r>
    </w:p>
    <w:sectPr w:rsidR="00B93348" w:rsidSect="00034616">
      <w:pgSz w:w="12240" w:h="15840" w:orient="portrait"/>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BJ" w:author="Bindseil, James" w:date="2024-09-04T14:51:00Z" w:id="0">
    <w:p w:rsidR="00DF50D6" w:rsidP="00DF50D6" w:rsidRDefault="00DF50D6" w14:paraId="636FE713" w14:textId="77777777">
      <w:pPr>
        <w:pStyle w:val="CommentText"/>
        <w:jc w:val="left"/>
      </w:pPr>
      <w:r>
        <w:rPr>
          <w:rStyle w:val="CommentReference"/>
        </w:rPr>
        <w:annotationRef/>
      </w:r>
      <w:r>
        <w:t>Note: Per my email, we wanted the figure numbering to start at Fig. 5.</w:t>
      </w:r>
    </w:p>
  </w:comment>
  <w:comment w:initials="BJ" w:author="Bindseil, James" w:date="2024-09-04T13:58:00Z" w:id="5">
    <w:p w:rsidR="00B429EE" w:rsidP="00B429EE" w:rsidRDefault="00B429EE" w14:paraId="3361F0A5" w14:textId="0EEFDB28">
      <w:pPr>
        <w:pStyle w:val="CommentText"/>
        <w:jc w:val="left"/>
      </w:pPr>
      <w:r>
        <w:rPr>
          <w:rStyle w:val="CommentReference"/>
        </w:rPr>
        <w:annotationRef/>
      </w:r>
      <w:r>
        <w:t>For any slide having the heading that includes the words “Background”--this can be considered a “prior solution” (e.g., NOT our disclosure).</w:t>
      </w:r>
    </w:p>
    <w:p w:rsidR="00B429EE" w:rsidP="00B429EE" w:rsidRDefault="00B429EE" w14:paraId="4F59B026" w14:textId="77777777">
      <w:pPr>
        <w:pStyle w:val="CommentText"/>
        <w:jc w:val="left"/>
      </w:pPr>
    </w:p>
    <w:p w:rsidR="00B429EE" w:rsidP="00B429EE" w:rsidRDefault="00B429EE" w14:paraId="47CA1D9B" w14:textId="77777777">
      <w:pPr>
        <w:pStyle w:val="CommentText"/>
        <w:jc w:val="left"/>
      </w:pPr>
      <w:r>
        <w:t>Also, the way this is worded should be changed...it shouldn’t say “the image discusses” but it should just recite what is in the image.</w:t>
      </w:r>
    </w:p>
  </w:comment>
  <w:comment w:initials="BJ" w:author="Bindseil, James" w:date="2024-09-04T13:33:00Z" w:id="13">
    <w:p w:rsidR="004C5840" w:rsidP="004C5840" w:rsidRDefault="004C5840" w14:paraId="6776F0E3" w14:textId="07018D8E">
      <w:pPr>
        <w:pStyle w:val="CommentText"/>
        <w:jc w:val="left"/>
      </w:pPr>
      <w:r>
        <w:rPr>
          <w:rStyle w:val="CommentReference"/>
        </w:rPr>
        <w:annotationRef/>
      </w:r>
      <w:r>
        <w:t>These examples are missing</w:t>
      </w:r>
    </w:p>
  </w:comment>
  <w:comment w:initials="BJ" w:author="Bindseil, James" w:date="2024-09-04T13:41:00Z" w:id="24">
    <w:p w:rsidR="00525D1A" w:rsidP="00525D1A" w:rsidRDefault="00525D1A" w14:paraId="5BE8F00D" w14:textId="77777777">
      <w:pPr>
        <w:pStyle w:val="CommentText"/>
        <w:jc w:val="left"/>
      </w:pPr>
      <w:r>
        <w:rPr>
          <w:rStyle w:val="CommentReference"/>
        </w:rPr>
        <w:annotationRef/>
      </w:r>
      <w:r>
        <w:t>The software includes the term “antennas” in the initial sentence, but then does not use it throughout the rest of the paragraph (it writes what is in the PPT, though).</w:t>
      </w:r>
    </w:p>
  </w:comment>
  <w:comment w:initials="BJ" w:author="Bindseil, James" w:date="2024-09-04T13:33:00Z" w:id="33">
    <w:p w:rsidR="004C5840" w:rsidP="004C5840" w:rsidRDefault="004C5840" w14:paraId="373AD990" w14:textId="4FD0132C">
      <w:pPr>
        <w:pStyle w:val="CommentText"/>
        <w:jc w:val="left"/>
      </w:pPr>
      <w:r>
        <w:rPr>
          <w:rStyle w:val="CommentReference"/>
        </w:rPr>
        <w:annotationRef/>
      </w:r>
      <w:r>
        <w:t>This is a BIG error (states things the wrong way)!</w:t>
      </w:r>
    </w:p>
  </w:comment>
  <w:comment w:initials="BJ" w:author="Bindseil, James" w:date="2024-09-04T14:06:00Z" w:id="38">
    <w:p w:rsidR="0003417D" w:rsidP="0003417D" w:rsidRDefault="0003417D" w14:paraId="31528392" w14:textId="77777777">
      <w:pPr>
        <w:pStyle w:val="CommentText"/>
        <w:jc w:val="left"/>
      </w:pPr>
      <w:r>
        <w:rPr>
          <w:rStyle w:val="CommentReference"/>
        </w:rPr>
        <w:annotationRef/>
      </w:r>
      <w:r>
        <w:t>Missing UE at the end here</w:t>
      </w:r>
    </w:p>
  </w:comment>
  <w:comment w:initials="BJ" w:author="Bindseil, James" w:date="2024-09-04T13:43:00Z" w:id="71">
    <w:p w:rsidR="0060686B" w:rsidP="0060686B" w:rsidRDefault="0060686B" w14:paraId="1D93A8E2" w14:textId="5B464F5A">
      <w:pPr>
        <w:pStyle w:val="CommentText"/>
        <w:jc w:val="left"/>
      </w:pPr>
      <w:r>
        <w:rPr>
          <w:rStyle w:val="CommentReference"/>
        </w:rPr>
        <w:annotationRef/>
      </w:r>
      <w:r>
        <w:t>Missed the subscript here</w:t>
      </w:r>
    </w:p>
  </w:comment>
  <w:comment w:initials="BJ" w:author="Bindseil, James" w:date="2024-09-04T13:42:00Z" w:id="73">
    <w:p w:rsidR="00525D1A" w:rsidP="00525D1A" w:rsidRDefault="00525D1A" w14:paraId="130A2C5E" w14:textId="45F09FA8">
      <w:pPr>
        <w:pStyle w:val="CommentText"/>
        <w:jc w:val="left"/>
      </w:pPr>
      <w:r>
        <w:rPr>
          <w:rStyle w:val="CommentReference"/>
        </w:rPr>
        <w:annotationRef/>
      </w:r>
      <w:r>
        <w:t>Incorrect statement of the symbol</w:t>
      </w:r>
    </w:p>
  </w:comment>
  <w:comment w:initials="BJ" w:author="Bindseil, James" w:date="2024-09-04T13:48:00Z" w:id="102">
    <w:p w:rsidR="007E0C17" w:rsidP="007E0C17" w:rsidRDefault="007E0C17" w14:paraId="5413BAAF" w14:textId="77777777">
      <w:pPr>
        <w:pStyle w:val="CommentText"/>
        <w:jc w:val="left"/>
      </w:pPr>
      <w:r>
        <w:rPr>
          <w:rStyle w:val="CommentReference"/>
        </w:rPr>
        <w:annotationRef/>
      </w:r>
      <w:r>
        <w:t>Missed this wording</w:t>
      </w:r>
    </w:p>
  </w:comment>
  <w:comment w:initials="BJ" w:author="Bindseil, James" w:date="2024-09-04T13:49:00Z" w:id="66">
    <w:p w:rsidR="007E0C17" w:rsidP="007E0C17" w:rsidRDefault="007E0C17" w14:paraId="167CD11B" w14:textId="77777777">
      <w:pPr>
        <w:pStyle w:val="CommentText"/>
        <w:jc w:val="left"/>
      </w:pPr>
      <w:r>
        <w:rPr>
          <w:rStyle w:val="CommentReference"/>
        </w:rPr>
        <w:annotationRef/>
      </w:r>
      <w:r>
        <w:t>Here, it looks like it tried to summarize things a little, but did not really get across the meaning of the wording.</w:t>
      </w:r>
    </w:p>
  </w:comment>
  <w:comment w:initials="BJ" w:author="Bindseil, James" w:date="2024-09-04T13:54:00Z" w:id="105">
    <w:p w:rsidR="000D2F3F" w:rsidP="000D2F3F" w:rsidRDefault="000D2F3F" w14:paraId="66DAE83F" w14:textId="77777777">
      <w:pPr>
        <w:pStyle w:val="CommentText"/>
        <w:jc w:val="left"/>
      </w:pPr>
      <w:r>
        <w:rPr>
          <w:rStyle w:val="CommentReference"/>
        </w:rPr>
        <w:annotationRef/>
      </w:r>
      <w:r>
        <w:t>This mutual interference was mentioned above, but in the wrong context.  Also, the full wording of this bullet point was not captured.</w:t>
      </w:r>
    </w:p>
  </w:comment>
  <w:comment w:initials="BJ" w:author="Bindseil, James" w:date="2024-09-04T13:59:00Z" w:id="111">
    <w:p w:rsidR="00B429EE" w:rsidP="00B429EE" w:rsidRDefault="00B429EE" w14:paraId="450513C9" w14:textId="77777777">
      <w:pPr>
        <w:pStyle w:val="CommentText"/>
        <w:jc w:val="left"/>
      </w:pPr>
      <w:r>
        <w:rPr>
          <w:rStyle w:val="CommentReference"/>
        </w:rPr>
        <w:annotationRef/>
      </w:r>
      <w:r>
        <w:t>This reference to the figures is missing.</w:t>
      </w:r>
    </w:p>
  </w:comment>
  <w:comment w:initials="BJ" w:author="Bindseil, James" w:date="2024-09-04T14:06:00Z" w:id="138">
    <w:p w:rsidR="0003417D" w:rsidP="0003417D" w:rsidRDefault="0003417D" w14:paraId="6957A11D" w14:textId="77777777">
      <w:pPr>
        <w:pStyle w:val="CommentText"/>
        <w:jc w:val="left"/>
      </w:pPr>
      <w:r>
        <w:rPr>
          <w:rStyle w:val="CommentReference"/>
        </w:rPr>
        <w:annotationRef/>
      </w:r>
      <w:r>
        <w:t>No need to keep spelling this out if the abbreviation has already been defined above</w:t>
      </w:r>
    </w:p>
  </w:comment>
  <w:comment w:initials="BJ" w:author="Bindseil, James" w:date="2024-09-04T14:13:00Z" w:id="146">
    <w:p w:rsidR="00E23979" w:rsidP="00E23979" w:rsidRDefault="00E23979" w14:paraId="24DBCBCE" w14:textId="77777777">
      <w:pPr>
        <w:pStyle w:val="CommentText"/>
        <w:jc w:val="left"/>
      </w:pPr>
      <w:r>
        <w:rPr>
          <w:rStyle w:val="CommentReference"/>
        </w:rPr>
        <w:annotationRef/>
      </w:r>
      <w:r>
        <w:t>This is the first bullet point, and summarizes the slide (more or less), so it should be at the beginning NOT at the end.</w:t>
      </w:r>
    </w:p>
  </w:comment>
  <w:comment w:initials="BJ" w:author="Bindseil, James" w:date="2024-09-04T14:13:00Z" w:id="149">
    <w:p w:rsidR="00E23979" w:rsidP="00E23979" w:rsidRDefault="00E23979" w14:paraId="2FDF5712" w14:textId="77777777">
      <w:pPr>
        <w:pStyle w:val="CommentText"/>
        <w:jc w:val="left"/>
      </w:pPr>
      <w:r>
        <w:rPr>
          <w:rStyle w:val="CommentReference"/>
        </w:rPr>
        <w:annotationRef/>
      </w:r>
      <w:r>
        <w:t>For any slide with “Background” in the heading, we do not want to highlight any “advantages” or “efficiencies.”</w:t>
      </w:r>
    </w:p>
  </w:comment>
  <w:comment w:initials="BJ" w:author="Bindseil, James" w:date="2024-09-04T14:14:00Z" w:id="150">
    <w:p w:rsidR="00E23979" w:rsidP="00E23979" w:rsidRDefault="00E23979" w14:paraId="509E03E5" w14:textId="77777777">
      <w:pPr>
        <w:pStyle w:val="CommentText"/>
        <w:jc w:val="left"/>
      </w:pPr>
      <w:r>
        <w:rPr>
          <w:rStyle w:val="CommentReference"/>
        </w:rPr>
        <w:annotationRef/>
      </w:r>
      <w:r>
        <w:t>Again, since this slide is a “Background” slide, it is NOT “our disclosure”...instead, it is a prior solution.</w:t>
      </w:r>
    </w:p>
  </w:comment>
  <w:comment w:initials="BJ" w:author="Bindseil, James" w:date="2024-09-04T14:18:00Z" w:id="153">
    <w:p w:rsidR="000B0BBC" w:rsidP="000B0BBC" w:rsidRDefault="00E23979" w14:paraId="4729BAD8" w14:textId="77777777">
      <w:pPr>
        <w:pStyle w:val="CommentText"/>
        <w:jc w:val="left"/>
      </w:pPr>
      <w:r>
        <w:rPr>
          <w:rStyle w:val="CommentReference"/>
        </w:rPr>
        <w:annotationRef/>
      </w:r>
      <w:r w:rsidR="000B0BBC">
        <w:t>No need to include parentheses around the formulas/equations/symbols.</w:t>
      </w:r>
    </w:p>
    <w:p w:rsidR="000B0BBC" w:rsidP="000B0BBC" w:rsidRDefault="000B0BBC" w14:paraId="26F1C36B" w14:textId="77777777">
      <w:pPr>
        <w:pStyle w:val="CommentText"/>
        <w:jc w:val="left"/>
      </w:pPr>
    </w:p>
    <w:p w:rsidR="000B0BBC" w:rsidP="000B0BBC" w:rsidRDefault="000B0BBC" w14:paraId="5E9D4AB9" w14:textId="77777777">
      <w:pPr>
        <w:pStyle w:val="CommentText"/>
        <w:jc w:val="left"/>
      </w:pPr>
      <w:r>
        <w:t>Do all of these need to be written by the Equation Editor?</w:t>
      </w:r>
    </w:p>
  </w:comment>
  <w:comment w:initials="BJ" w:author="Bindseil, James" w:date="2024-09-04T14:25:00Z" w:id="173">
    <w:p w:rsidR="00514B80" w:rsidP="00514B80" w:rsidRDefault="00514B80" w14:paraId="11DD410D" w14:textId="77777777">
      <w:pPr>
        <w:pStyle w:val="CommentText"/>
        <w:jc w:val="left"/>
      </w:pPr>
      <w:r>
        <w:rPr>
          <w:rStyle w:val="CommentReference"/>
        </w:rPr>
        <w:annotationRef/>
      </w:r>
      <w:r>
        <w:t>When talking about our disclosure, have the wording be more definitive (e.g., we don’t want it to sound like experimentation or like a possibility).</w:t>
      </w:r>
    </w:p>
  </w:comment>
  <w:comment w:initials="BJ" w:author="Bindseil, James" w:date="2024-09-04T14:52:00Z" w:id="203">
    <w:p w:rsidR="00DF50D6" w:rsidP="00DF50D6" w:rsidRDefault="00DF50D6" w14:paraId="761138A5" w14:textId="77777777">
      <w:pPr>
        <w:pStyle w:val="CommentText"/>
        <w:jc w:val="left"/>
      </w:pPr>
      <w:r>
        <w:rPr>
          <w:rStyle w:val="CommentReference"/>
        </w:rPr>
        <w:annotationRef/>
      </w:r>
      <w:r>
        <w:t>RULE: Never use “consist” (or any form of that verb) when describing our invention, as that is a very limiting term in patent law.</w:t>
      </w:r>
    </w:p>
  </w:comment>
  <w:comment w:initials="BJ" w:author="Bindseil, James" w:date="2024-09-04T15:05:00Z" w:id="209">
    <w:p w:rsidR="008C08F5" w:rsidP="008C08F5" w:rsidRDefault="008C08F5" w14:paraId="5D981914" w14:textId="77777777">
      <w:pPr>
        <w:pStyle w:val="CommentText"/>
        <w:jc w:val="left"/>
      </w:pPr>
      <w:r>
        <w:rPr>
          <w:rStyle w:val="CommentReference"/>
        </w:rPr>
        <w:annotationRef/>
      </w:r>
      <w:r>
        <w:t>Note: The PPT has the group #’s and some of the numbers in the square brackets in different colors.  I don’t know if there is any way for the software to recognize this (and, if so, not sure how it could comment on it...unless from the context of the figure it can derive that “0” in the square brackets is associated with Group #0 and “1” and “2” in the square brackets is associated with Group #1.</w:t>
      </w:r>
    </w:p>
  </w:comment>
  <w:comment w:initials="BJ" w:author="Bindseil, James" w:date="2024-09-04T14:58:00Z" w:id="227">
    <w:p w:rsidR="00B8539F" w:rsidP="00B8539F" w:rsidRDefault="00B8539F" w14:paraId="2805DD50" w14:textId="507C4326">
      <w:pPr>
        <w:pStyle w:val="CommentText"/>
        <w:jc w:val="left"/>
      </w:pPr>
      <w:r>
        <w:rPr>
          <w:rStyle w:val="CommentReference"/>
        </w:rPr>
        <w:annotationRef/>
      </w:r>
      <w:r>
        <w:t>This wording basically is just a repeat of above, and the above wording could have been written like this.</w:t>
      </w:r>
    </w:p>
  </w:comment>
  <w:comment w:initials="BJ" w:author="Bindseil, James" w:date="2024-09-04T15:02:00Z" w:id="282">
    <w:p w:rsidR="008C08F5" w:rsidP="008C08F5" w:rsidRDefault="008C08F5" w14:paraId="286B1F57" w14:textId="77777777">
      <w:pPr>
        <w:pStyle w:val="CommentText"/>
        <w:jc w:val="left"/>
      </w:pPr>
      <w:r>
        <w:rPr>
          <w:rStyle w:val="CommentReference"/>
        </w:rPr>
        <w:annotationRef/>
      </w:r>
      <w:r>
        <w:t>Not sure of the software can “read” the figure, but this is how I would summarize it.</w:t>
      </w:r>
    </w:p>
  </w:comment>
  <w:comment w:initials="BJ" w:author="Bindseil, James" w:date="2024-09-05T12:22:00Z" w:id="286">
    <w:p w:rsidR="00D56FA8" w:rsidP="00D56FA8" w:rsidRDefault="00D56FA8" w14:paraId="25825D11" w14:textId="77777777">
      <w:pPr>
        <w:pStyle w:val="CommentText"/>
        <w:jc w:val="left"/>
      </w:pPr>
      <w:r>
        <w:rPr>
          <w:rStyle w:val="CommentReference"/>
        </w:rPr>
        <w:annotationRef/>
      </w:r>
      <w:r>
        <w:t>There are two different figures here. Can the software differentiate this?</w:t>
      </w:r>
    </w:p>
  </w:comment>
  <w:comment w:initials="BJ" w:author="Bindseil, James" w:date="2024-09-05T12:24:00Z" w:id="297">
    <w:p w:rsidR="00D56FA8" w:rsidP="00D56FA8" w:rsidRDefault="00D56FA8" w14:paraId="53DB1E36" w14:textId="77777777">
      <w:pPr>
        <w:pStyle w:val="CommentText"/>
        <w:jc w:val="left"/>
      </w:pPr>
      <w:r>
        <w:rPr>
          <w:rStyle w:val="CommentReference"/>
        </w:rPr>
        <w:annotationRef/>
      </w:r>
      <w:r>
        <w:t>As noted above, we want to more positively state that the disclosure includes this idea (and not recite it as a proposal).</w:t>
      </w:r>
    </w:p>
  </w:comment>
  <w:comment w:initials="BJ" w:author="Bindseil, James" w:date="2024-09-05T12:40:00Z" w:id="321">
    <w:p w:rsidR="003858CE" w:rsidP="003858CE" w:rsidRDefault="003858CE" w14:paraId="31D43538" w14:textId="77777777">
      <w:pPr>
        <w:pStyle w:val="CommentText"/>
        <w:jc w:val="left"/>
      </w:pPr>
      <w:r>
        <w:rPr>
          <w:rStyle w:val="CommentReference"/>
        </w:rPr>
        <w:annotationRef/>
      </w:r>
      <w:r>
        <w:t>The actual figures are not really described; is the software able to “read” them in order to provide such a description?</w:t>
      </w:r>
    </w:p>
  </w:comment>
  <w:comment w:initials="BJ" w:author="Bindseil, James" w:date="2024-09-05T12:55:00Z" w:id="355">
    <w:p w:rsidR="002A192D" w:rsidP="002A192D" w:rsidRDefault="002A192D" w14:paraId="26EE0ED6" w14:textId="77777777">
      <w:pPr>
        <w:pStyle w:val="CommentText"/>
        <w:jc w:val="left"/>
      </w:pPr>
      <w:r>
        <w:rPr>
          <w:rStyle w:val="CommentReference"/>
        </w:rPr>
        <w:annotationRef/>
      </w:r>
      <w:r>
        <w:t>Note: As with the above slides, it seems like there is a different, duplicated description.</w:t>
      </w:r>
    </w:p>
    <w:p w:rsidR="002A192D" w:rsidP="002A192D" w:rsidRDefault="002A192D" w14:paraId="15BBED94" w14:textId="77777777">
      <w:pPr>
        <w:pStyle w:val="CommentText"/>
        <w:jc w:val="left"/>
      </w:pPr>
    </w:p>
    <w:p w:rsidR="002A192D" w:rsidP="002A192D" w:rsidRDefault="002A192D" w14:paraId="0B5D47C6" w14:textId="77777777">
      <w:pPr>
        <w:pStyle w:val="CommentText"/>
        <w:jc w:val="left"/>
      </w:pPr>
      <w:r>
        <w:t>Also, the details of the figures are not really separately described.</w:t>
      </w:r>
    </w:p>
  </w:comment>
  <w:comment w:initials="BJ" w:author="Bindseil, James" w:date="2024-09-05T12:56:00Z" w:id="360">
    <w:p w:rsidR="002A192D" w:rsidP="002A192D" w:rsidRDefault="002A192D" w14:paraId="25BA345D" w14:textId="77777777">
      <w:pPr>
        <w:pStyle w:val="CommentText"/>
        <w:jc w:val="left"/>
      </w:pPr>
      <w:r>
        <w:rPr>
          <w:rStyle w:val="CommentReference"/>
        </w:rPr>
        <w:annotationRef/>
      </w:r>
      <w:r>
        <w:t>We should include it, if possible.</w:t>
      </w:r>
    </w:p>
  </w:comment>
</w:comments>
</file>

<file path=word/commentsExtended.xml><?xml version="1.0" encoding="utf-8"?>
<w15:commentsEx xmlns:mc="http://schemas.openxmlformats.org/markup-compatibility/2006" xmlns:w15="http://schemas.microsoft.com/office/word/2012/wordml" mc:Ignorable="w15">
  <w15:commentEx w15:done="0" w15:paraId="636FE713"/>
  <w15:commentEx w15:done="0" w15:paraId="47CA1D9B"/>
  <w15:commentEx w15:done="0" w15:paraId="6776F0E3"/>
  <w15:commentEx w15:done="0" w15:paraId="5BE8F00D"/>
  <w15:commentEx w15:done="0" w15:paraId="373AD990"/>
  <w15:commentEx w15:done="0" w15:paraId="31528392"/>
  <w15:commentEx w15:done="0" w15:paraId="1D93A8E2"/>
  <w15:commentEx w15:done="0" w15:paraId="130A2C5E"/>
  <w15:commentEx w15:done="0" w15:paraId="5413BAAF"/>
  <w15:commentEx w15:done="0" w15:paraId="167CD11B"/>
  <w15:commentEx w15:done="0" w15:paraId="66DAE83F"/>
  <w15:commentEx w15:done="0" w15:paraId="450513C9"/>
  <w15:commentEx w15:done="0" w15:paraId="6957A11D"/>
  <w15:commentEx w15:done="0" w15:paraId="24DBCBCE"/>
  <w15:commentEx w15:done="0" w15:paraId="2FDF5712"/>
  <w15:commentEx w15:done="0" w15:paraId="509E03E5"/>
  <w15:commentEx w15:done="0" w15:paraId="5E9D4AB9"/>
  <w15:commentEx w15:done="0" w15:paraId="11DD410D"/>
  <w15:commentEx w15:done="0" w15:paraId="761138A5"/>
  <w15:commentEx w15:done="0" w15:paraId="5D981914"/>
  <w15:commentEx w15:done="0" w15:paraId="2805DD50"/>
  <w15:commentEx w15:done="0" w15:paraId="286B1F57"/>
  <w15:commentEx w15:done="0" w15:paraId="25825D11"/>
  <w15:commentEx w15:done="0" w15:paraId="53DB1E36"/>
  <w15:commentEx w15:done="0" w15:paraId="31D43538"/>
  <w15:commentEx w15:done="0" w15:paraId="0B5D47C6"/>
  <w15:commentEx w15:done="0" w15:paraId="25BA345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82F261" w16cex:dateUtc="2024-09-04T18:51:00Z"/>
  <w16cex:commentExtensible w16cex:durableId="2A82E612" w16cex:dateUtc="2024-09-04T17:58:00Z">
    <w16cex:extLst>
      <w16:ext w16:uri="{CE6994B0-6A32-4C9F-8C6B-6E91EDA988CE}">
        <cr:reactions xmlns:cr="http://schemas.microsoft.com/office/comments/2020/reactions">
          <cr:reaction reactionType="1">
            <cr:reactionInfo dateUtc="2024-09-06T02:26:34.79Z">
              <cr:user userId="S::tamizhselvanr@docu3c.com::d9855875-1180-4aa0-a655-587855cdc37e" userProvider="AD" userName="Tamizhselvan R D"/>
            </cr:reactionInfo>
          </cr:reaction>
        </cr:reactions>
      </w16:ext>
    </w16cex:extLst>
  </w16cex:commentExtensible>
  <w16cex:commentExtensible w16cex:durableId="2A82E019" w16cex:dateUtc="2024-09-04T17:33:00Z"/>
  <w16cex:commentExtensible w16cex:durableId="2A82E1EC" w16cex:dateUtc="2024-09-04T17:41:00Z"/>
  <w16cex:commentExtensible w16cex:durableId="2A82E032" w16cex:dateUtc="2024-09-04T17:33:00Z"/>
  <w16cex:commentExtensible w16cex:durableId="2A82E7C9" w16cex:dateUtc="2024-09-04T18:06:00Z"/>
  <w16cex:commentExtensible w16cex:durableId="2A82E269" w16cex:dateUtc="2024-09-04T17:43:00Z"/>
  <w16cex:commentExtensible w16cex:durableId="2A82E22E" w16cex:dateUtc="2024-09-04T17:42:00Z"/>
  <w16cex:commentExtensible w16cex:durableId="2A82E3B3" w16cex:dateUtc="2024-09-04T17:48:00Z"/>
  <w16cex:commentExtensible w16cex:durableId="2A82E3E1" w16cex:dateUtc="2024-09-04T17:49:00Z"/>
  <w16cex:commentExtensible w16cex:durableId="2A82E50D" w16cex:dateUtc="2024-09-04T17:54:00Z"/>
  <w16cex:commentExtensible w16cex:durableId="2A82E64A" w16cex:dateUtc="2024-09-04T17:59:00Z"/>
  <w16cex:commentExtensible w16cex:durableId="2A82E7FF" w16cex:dateUtc="2024-09-04T18:06:00Z"/>
  <w16cex:commentExtensible w16cex:durableId="2A82E985" w16cex:dateUtc="2024-09-04T18:13:00Z"/>
  <w16cex:commentExtensible w16cex:durableId="2A82E9A6" w16cex:dateUtc="2024-09-04T18:13:00Z"/>
  <w16cex:commentExtensible w16cex:durableId="2A82E9DD" w16cex:dateUtc="2024-09-04T18:14:00Z"/>
  <w16cex:commentExtensible w16cex:durableId="2A82EAA0" w16cex:dateUtc="2024-09-04T18:18:00Z"/>
  <w16cex:commentExtensible w16cex:durableId="2A82EC65" w16cex:dateUtc="2024-09-04T18:25:00Z"/>
  <w16cex:commentExtensible w16cex:durableId="2A82F296" w16cex:dateUtc="2024-09-04T18:52:00Z"/>
  <w16cex:commentExtensible w16cex:durableId="2A82F59C" w16cex:dateUtc="2024-09-04T19:05:00Z"/>
  <w16cex:commentExtensible w16cex:durableId="2A82F40C" w16cex:dateUtc="2024-09-04T18:58:00Z"/>
  <w16cex:commentExtensible w16cex:durableId="2A82F51F" w16cex:dateUtc="2024-09-04T19:02:00Z"/>
  <w16cex:commentExtensible w16cex:durableId="2A84211B" w16cex:dateUtc="2024-09-05T16:22:00Z"/>
  <w16cex:commentExtensible w16cex:durableId="2A84218B" w16cex:dateUtc="2024-09-05T16:24:00Z"/>
  <w16cex:commentExtensible w16cex:durableId="2A842544" w16cex:dateUtc="2024-09-05T16:40:00Z"/>
  <w16cex:commentExtensible w16cex:durableId="2A8428BC" w16cex:dateUtc="2024-09-05T16:55:00Z"/>
  <w16cex:commentExtensible w16cex:durableId="2A8428F1" w16cex:dateUtc="2024-09-05T16:56:00Z"/>
</w16cex:commentsExtensible>
</file>

<file path=word/commentsIds.xml><?xml version="1.0" encoding="utf-8"?>
<w16cid:commentsIds xmlns:mc="http://schemas.openxmlformats.org/markup-compatibility/2006" xmlns:w16cid="http://schemas.microsoft.com/office/word/2016/wordml/cid" mc:Ignorable="w16cid">
  <w16cid:commentId w16cid:paraId="636FE713" w16cid:durableId="2A82F261"/>
  <w16cid:commentId w16cid:paraId="47CA1D9B" w16cid:durableId="2A82E612"/>
  <w16cid:commentId w16cid:paraId="6776F0E3" w16cid:durableId="2A82E019"/>
  <w16cid:commentId w16cid:paraId="5BE8F00D" w16cid:durableId="2A82E1EC"/>
  <w16cid:commentId w16cid:paraId="373AD990" w16cid:durableId="2A82E032"/>
  <w16cid:commentId w16cid:paraId="31528392" w16cid:durableId="2A82E7C9"/>
  <w16cid:commentId w16cid:paraId="1D93A8E2" w16cid:durableId="2A82E269"/>
  <w16cid:commentId w16cid:paraId="130A2C5E" w16cid:durableId="2A82E22E"/>
  <w16cid:commentId w16cid:paraId="5413BAAF" w16cid:durableId="2A82E3B3"/>
  <w16cid:commentId w16cid:paraId="167CD11B" w16cid:durableId="2A82E3E1"/>
  <w16cid:commentId w16cid:paraId="66DAE83F" w16cid:durableId="2A82E50D"/>
  <w16cid:commentId w16cid:paraId="450513C9" w16cid:durableId="2A82E64A"/>
  <w16cid:commentId w16cid:paraId="6957A11D" w16cid:durableId="2A82E7FF"/>
  <w16cid:commentId w16cid:paraId="24DBCBCE" w16cid:durableId="2A82E985"/>
  <w16cid:commentId w16cid:paraId="2FDF5712" w16cid:durableId="2A82E9A6"/>
  <w16cid:commentId w16cid:paraId="509E03E5" w16cid:durableId="2A82E9DD"/>
  <w16cid:commentId w16cid:paraId="5E9D4AB9" w16cid:durableId="2A82EAA0"/>
  <w16cid:commentId w16cid:paraId="11DD410D" w16cid:durableId="2A82EC65"/>
  <w16cid:commentId w16cid:paraId="761138A5" w16cid:durableId="2A82F296"/>
  <w16cid:commentId w16cid:paraId="5D981914" w16cid:durableId="2A82F59C"/>
  <w16cid:commentId w16cid:paraId="2805DD50" w16cid:durableId="2A82F40C"/>
  <w16cid:commentId w16cid:paraId="286B1F57" w16cid:durableId="2A82F51F"/>
  <w16cid:commentId w16cid:paraId="25825D11" w16cid:durableId="2A84211B"/>
  <w16cid:commentId w16cid:paraId="53DB1E36" w16cid:durableId="2A84218B"/>
  <w16cid:commentId w16cid:paraId="31D43538" w16cid:durableId="2A842544"/>
  <w16cid:commentId w16cid:paraId="0B5D47C6" w16cid:durableId="2A8428BC"/>
  <w16cid:commentId w16cid:paraId="25BA345D" w16cid:durableId="2A8428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5138F" w:rsidP="00447B7E" w:rsidRDefault="0015138F" w14:paraId="2AF97AB0" w14:textId="77777777">
      <w:pPr>
        <w:spacing w:after="0" w:line="240" w:lineRule="auto"/>
      </w:pPr>
      <w:r>
        <w:separator/>
      </w:r>
    </w:p>
  </w:endnote>
  <w:endnote w:type="continuationSeparator" w:id="0">
    <w:p w:rsidR="0015138F" w:rsidP="00447B7E" w:rsidRDefault="0015138F" w14:paraId="3ADF24F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5138F" w:rsidP="00447B7E" w:rsidRDefault="0015138F" w14:paraId="78041530" w14:textId="77777777">
      <w:pPr>
        <w:spacing w:after="0" w:line="240" w:lineRule="auto"/>
      </w:pPr>
      <w:r>
        <w:separator/>
      </w:r>
    </w:p>
  </w:footnote>
  <w:footnote w:type="continuationSeparator" w:id="0">
    <w:p w:rsidR="0015138F" w:rsidP="00447B7E" w:rsidRDefault="0015138F" w14:paraId="56D0796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1263101187">
    <w:abstractNumId w:val="8"/>
  </w:num>
  <w:num w:numId="2" w16cid:durableId="714505220">
    <w:abstractNumId w:val="6"/>
  </w:num>
  <w:num w:numId="3" w16cid:durableId="188641840">
    <w:abstractNumId w:val="5"/>
  </w:num>
  <w:num w:numId="4" w16cid:durableId="420641249">
    <w:abstractNumId w:val="4"/>
  </w:num>
  <w:num w:numId="5" w16cid:durableId="1793597536">
    <w:abstractNumId w:val="7"/>
  </w:num>
  <w:num w:numId="6" w16cid:durableId="962031971">
    <w:abstractNumId w:val="3"/>
  </w:num>
  <w:num w:numId="7" w16cid:durableId="1561360016">
    <w:abstractNumId w:val="2"/>
  </w:num>
  <w:num w:numId="8" w16cid:durableId="1513030158">
    <w:abstractNumId w:val="1"/>
  </w:num>
  <w:num w:numId="9" w16cid:durableId="8017764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indseil, James">
    <w15:presenceInfo w15:providerId="AD" w15:userId="S::james.bindseil@afslaw.com::08745df4-ffe7-4d6d-9b4f-fd2c8d5ea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tru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17D"/>
    <w:rsid w:val="00034616"/>
    <w:rsid w:val="0006063C"/>
    <w:rsid w:val="000B0BBC"/>
    <w:rsid w:val="000D2F3F"/>
    <w:rsid w:val="0015074B"/>
    <w:rsid w:val="0015138F"/>
    <w:rsid w:val="0029639D"/>
    <w:rsid w:val="00297332"/>
    <w:rsid w:val="002A0FA2"/>
    <w:rsid w:val="002A192D"/>
    <w:rsid w:val="002B3F99"/>
    <w:rsid w:val="00326F90"/>
    <w:rsid w:val="003858CE"/>
    <w:rsid w:val="00447B7E"/>
    <w:rsid w:val="004C5840"/>
    <w:rsid w:val="004C799E"/>
    <w:rsid w:val="00514B80"/>
    <w:rsid w:val="00525D1A"/>
    <w:rsid w:val="0060686B"/>
    <w:rsid w:val="0077081D"/>
    <w:rsid w:val="007E0C17"/>
    <w:rsid w:val="00807759"/>
    <w:rsid w:val="008C08F5"/>
    <w:rsid w:val="009E6C12"/>
    <w:rsid w:val="00AA1D8D"/>
    <w:rsid w:val="00AE6DA7"/>
    <w:rsid w:val="00B429EE"/>
    <w:rsid w:val="00B47730"/>
    <w:rsid w:val="00B8539F"/>
    <w:rsid w:val="00B93348"/>
    <w:rsid w:val="00C26FD8"/>
    <w:rsid w:val="00CB0664"/>
    <w:rsid w:val="00CE51CB"/>
    <w:rsid w:val="00D56FA8"/>
    <w:rsid w:val="00D62F33"/>
    <w:rsid w:val="00DB3EC9"/>
    <w:rsid w:val="00DD2E7B"/>
    <w:rsid w:val="00DF50D6"/>
    <w:rsid w:val="00E23979"/>
    <w:rsid w:val="00EB19F0"/>
    <w:rsid w:val="00F93B10"/>
    <w:rsid w:val="00FC693F"/>
    <w:rsid w:val="1B0A7EF3"/>
    <w:rsid w:val="4276472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333B08"/>
  <w14:defaultImageDpi w14:val="300"/>
  <w15:docId w15:val="{41D5BB4B-9CEA-4DA3-A02C-024CB8C1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spacing w:line="360" w:lineRule="auto"/>
      <w:jc w:val="both"/>
    </w:pPr>
    <w:rPr>
      <w:rFonts w:ascii="Times New Roman" w:hAnsi="Times New Roman"/>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47B7E"/>
    <w:pPr>
      <w:spacing w:after="0" w:line="240" w:lineRule="auto"/>
    </w:pPr>
    <w:rPr>
      <w:rFonts w:ascii="Times New Roman" w:hAnsi="Times New Roman"/>
      <w:sz w:val="21"/>
    </w:rPr>
  </w:style>
  <w:style w:type="character" w:styleId="CommentReference">
    <w:name w:val="annotation reference"/>
    <w:basedOn w:val="DefaultParagraphFont"/>
    <w:uiPriority w:val="99"/>
    <w:semiHidden/>
    <w:unhideWhenUsed/>
    <w:rsid w:val="004C5840"/>
    <w:rPr>
      <w:sz w:val="16"/>
      <w:szCs w:val="16"/>
    </w:rPr>
  </w:style>
  <w:style w:type="paragraph" w:styleId="CommentText">
    <w:name w:val="annotation text"/>
    <w:basedOn w:val="Normal"/>
    <w:link w:val="CommentTextChar"/>
    <w:uiPriority w:val="99"/>
    <w:unhideWhenUsed/>
    <w:rsid w:val="004C5840"/>
    <w:pPr>
      <w:spacing w:line="240" w:lineRule="auto"/>
    </w:pPr>
    <w:rPr>
      <w:sz w:val="20"/>
      <w:szCs w:val="20"/>
    </w:rPr>
  </w:style>
  <w:style w:type="character" w:styleId="CommentTextChar" w:customStyle="1">
    <w:name w:val="Comment Text Char"/>
    <w:basedOn w:val="DefaultParagraphFont"/>
    <w:link w:val="CommentText"/>
    <w:uiPriority w:val="99"/>
    <w:rsid w:val="004C584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C5840"/>
    <w:rPr>
      <w:b/>
      <w:bCs/>
    </w:rPr>
  </w:style>
  <w:style w:type="character" w:styleId="CommentSubjectChar" w:customStyle="1">
    <w:name w:val="Comment Subject Char"/>
    <w:basedOn w:val="CommentTextChar"/>
    <w:link w:val="CommentSubject"/>
    <w:uiPriority w:val="99"/>
    <w:semiHidden/>
    <w:rsid w:val="004C584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68CF83A8E58444DA04BE75D0C72020C" ma:contentTypeVersion="4" ma:contentTypeDescription="Create a new document." ma:contentTypeScope="" ma:versionID="89e13449cad2112704b4a19e4a1916d5">
  <xsd:schema xmlns:xsd="http://www.w3.org/2001/XMLSchema" xmlns:xs="http://www.w3.org/2001/XMLSchema" xmlns:p="http://schemas.microsoft.com/office/2006/metadata/properties" xmlns:ns2="db945f81-9434-4523-bc2a-19559ad2b8eb" targetNamespace="http://schemas.microsoft.com/office/2006/metadata/properties" ma:root="true" ma:fieldsID="c7d198d50567943d74671e9613d95239" ns2:_="">
    <xsd:import namespace="db945f81-9434-4523-bc2a-19559ad2b8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45f81-9434-4523-bc2a-19559ad2b8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12BBFD3-6EDD-410B-8797-8AC665B2F447}"/>
</file>

<file path=customXml/itemProps3.xml><?xml version="1.0" encoding="utf-8"?>
<ds:datastoreItem xmlns:ds="http://schemas.openxmlformats.org/officeDocument/2006/customXml" ds:itemID="{A464E1B8-14B4-497A-91D0-4D1F9FFE960F}">
  <ds:schemaRefs>
    <ds:schemaRef ds:uri="http://schemas.microsoft.com/sharepoint/v3/contenttype/forms"/>
  </ds:schemaRefs>
</ds:datastoreItem>
</file>

<file path=customXml/itemProps4.xml><?xml version="1.0" encoding="utf-8"?>
<ds:datastoreItem xmlns:ds="http://schemas.openxmlformats.org/officeDocument/2006/customXml" ds:itemID="{BBFDAB45-D0B7-4E30-B477-C4A6F78FCD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Tamizhselvan R D</cp:lastModifiedBy>
  <cp:revision>3</cp:revision>
  <dcterms:created xsi:type="dcterms:W3CDTF">2024-09-06T02:11:00Z</dcterms:created>
  <dcterms:modified xsi:type="dcterms:W3CDTF">2024-09-06T02:35:05Z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0x010100468CF83A8E58444DA04BE75D0C72020C</vt:lpwstr>
  </property>
</Properties>
</file>